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18175" w14:textId="3260586B" w:rsidR="005C2B59" w:rsidRPr="005A299D" w:rsidRDefault="00230676" w:rsidP="00A344F5">
      <w:pPr>
        <w:jc w:val="center"/>
        <w:rPr>
          <w:b/>
          <w:sz w:val="22"/>
          <w:szCs w:val="22"/>
        </w:rPr>
      </w:pPr>
      <w:r>
        <w:rPr>
          <w:b/>
          <w:sz w:val="22"/>
          <w:szCs w:val="22"/>
        </w:rPr>
        <w:t>Analysis Plan</w:t>
      </w:r>
    </w:p>
    <w:p w14:paraId="58104171" w14:textId="77777777" w:rsidR="00A344F5" w:rsidRPr="005A299D" w:rsidRDefault="00A344F5" w:rsidP="00A344F5">
      <w:pPr>
        <w:spacing w:line="276" w:lineRule="auto"/>
        <w:jc w:val="both"/>
        <w:rPr>
          <w:b/>
          <w:sz w:val="22"/>
          <w:szCs w:val="22"/>
        </w:rPr>
      </w:pPr>
    </w:p>
    <w:p w14:paraId="20262913" w14:textId="21054E91" w:rsidR="00B42DD0" w:rsidRPr="00C946B4" w:rsidRDefault="00A344F5" w:rsidP="00A344F5">
      <w:pPr>
        <w:spacing w:line="276" w:lineRule="auto"/>
        <w:jc w:val="both"/>
        <w:rPr>
          <w:sz w:val="22"/>
          <w:szCs w:val="22"/>
        </w:rPr>
      </w:pPr>
      <w:r w:rsidRPr="00C946B4">
        <w:rPr>
          <w:b/>
          <w:sz w:val="22"/>
          <w:szCs w:val="22"/>
        </w:rPr>
        <w:t>Title:</w:t>
      </w:r>
      <w:r w:rsidRPr="00C946B4">
        <w:rPr>
          <w:sz w:val="22"/>
          <w:szCs w:val="22"/>
        </w:rPr>
        <w:t xml:space="preserve"> </w:t>
      </w:r>
      <w:r w:rsidR="000D0BDA" w:rsidRPr="00C946B4">
        <w:rPr>
          <w:sz w:val="22"/>
          <w:szCs w:val="22"/>
        </w:rPr>
        <w:t>How do behavioural change techniques relate to the</w:t>
      </w:r>
      <w:r w:rsidR="00170EBC" w:rsidRPr="00C946B4">
        <w:rPr>
          <w:sz w:val="22"/>
          <w:szCs w:val="22"/>
        </w:rPr>
        <w:t xml:space="preserve"> </w:t>
      </w:r>
      <w:r w:rsidR="00707D8A">
        <w:rPr>
          <w:sz w:val="22"/>
          <w:szCs w:val="22"/>
        </w:rPr>
        <w:t xml:space="preserve">mean </w:t>
      </w:r>
      <w:ins w:id="0" w:author="Eleanor Ayre" w:date="2019-06-26T13:21:00Z">
        <w:r w:rsidR="00990822">
          <w:rPr>
            <w:sz w:val="22"/>
            <w:szCs w:val="22"/>
          </w:rPr>
          <w:t xml:space="preserve">weight </w:t>
        </w:r>
      </w:ins>
      <w:ins w:id="1" w:author="Eleanor Ayre" w:date="2019-06-26T13:40:00Z">
        <w:r w:rsidR="0034649A">
          <w:rPr>
            <w:sz w:val="22"/>
            <w:szCs w:val="22"/>
          </w:rPr>
          <w:t>loss</w:t>
        </w:r>
      </w:ins>
      <w:del w:id="2" w:author="Eleanor Ayre" w:date="2019-06-26T13:21:00Z">
        <w:r w:rsidR="00170EBC" w:rsidRPr="00C946B4" w:rsidDel="00990822">
          <w:rPr>
            <w:sz w:val="22"/>
            <w:szCs w:val="22"/>
          </w:rPr>
          <w:delText>mean</w:delText>
        </w:r>
      </w:del>
      <w:del w:id="3" w:author="Eleanor Ayre" w:date="2019-06-26T13:20:00Z">
        <w:r w:rsidR="000D0BDA" w:rsidRPr="00C946B4" w:rsidDel="00990822">
          <w:rPr>
            <w:sz w:val="22"/>
            <w:szCs w:val="22"/>
          </w:rPr>
          <w:delText xml:space="preserve"> weight loss</w:delText>
        </w:r>
      </w:del>
      <w:r w:rsidR="000D0BDA" w:rsidRPr="00C946B4">
        <w:rPr>
          <w:sz w:val="22"/>
          <w:szCs w:val="22"/>
        </w:rPr>
        <w:t xml:space="preserve"> seen in patients in the control arm of the </w:t>
      </w:r>
      <w:r w:rsidR="000269AD" w:rsidRPr="00C946B4">
        <w:rPr>
          <w:sz w:val="22"/>
          <w:szCs w:val="22"/>
        </w:rPr>
        <w:t>B</w:t>
      </w:r>
      <w:r w:rsidR="000D0BDA" w:rsidRPr="00C946B4">
        <w:rPr>
          <w:sz w:val="22"/>
          <w:szCs w:val="22"/>
        </w:rPr>
        <w:t>We</w:t>
      </w:r>
      <w:r w:rsidR="00725465" w:rsidRPr="00C946B4">
        <w:rPr>
          <w:sz w:val="22"/>
          <w:szCs w:val="22"/>
        </w:rPr>
        <w:t>L</w:t>
      </w:r>
      <w:r w:rsidR="000D0BDA" w:rsidRPr="00C946B4">
        <w:rPr>
          <w:sz w:val="22"/>
          <w:szCs w:val="22"/>
        </w:rPr>
        <w:t xml:space="preserve"> trial at the </w:t>
      </w:r>
      <w:ins w:id="4" w:author="Eleanor Ayre" w:date="2019-06-25T11:35:00Z">
        <w:r w:rsidR="00C94B47">
          <w:rPr>
            <w:sz w:val="22"/>
            <w:szCs w:val="22"/>
          </w:rPr>
          <w:t>12</w:t>
        </w:r>
      </w:ins>
      <w:del w:id="5" w:author="Eleanor Ayre" w:date="2019-06-25T11:35:00Z">
        <w:r w:rsidR="00B34538" w:rsidRPr="00C946B4" w:rsidDel="00C94B47">
          <w:rPr>
            <w:sz w:val="22"/>
            <w:szCs w:val="22"/>
          </w:rPr>
          <w:delText>3</w:delText>
        </w:r>
      </w:del>
      <w:r w:rsidR="000D0BDA" w:rsidRPr="00C946B4">
        <w:rPr>
          <w:sz w:val="22"/>
          <w:szCs w:val="22"/>
        </w:rPr>
        <w:t xml:space="preserve">-month review. </w:t>
      </w:r>
    </w:p>
    <w:p w14:paraId="03B5D5E9" w14:textId="77777777" w:rsidR="00A344F5" w:rsidRPr="00C946B4" w:rsidRDefault="00A344F5" w:rsidP="00A344F5">
      <w:pPr>
        <w:spacing w:line="276" w:lineRule="auto"/>
        <w:jc w:val="both"/>
        <w:rPr>
          <w:sz w:val="22"/>
          <w:szCs w:val="22"/>
        </w:rPr>
      </w:pPr>
    </w:p>
    <w:p w14:paraId="71DBFDFF" w14:textId="4AE2FA88" w:rsidR="00A344F5" w:rsidRPr="00C946B4" w:rsidRDefault="00A344F5" w:rsidP="00A344F5">
      <w:pPr>
        <w:spacing w:line="276" w:lineRule="auto"/>
        <w:jc w:val="both"/>
        <w:rPr>
          <w:sz w:val="22"/>
          <w:szCs w:val="22"/>
        </w:rPr>
      </w:pPr>
      <w:r w:rsidRPr="00C946B4">
        <w:rPr>
          <w:b/>
          <w:sz w:val="22"/>
          <w:szCs w:val="22"/>
        </w:rPr>
        <w:t xml:space="preserve">Authors: </w:t>
      </w:r>
      <w:r w:rsidR="000269AD" w:rsidRPr="00C946B4">
        <w:rPr>
          <w:sz w:val="22"/>
          <w:szCs w:val="22"/>
        </w:rPr>
        <w:t xml:space="preserve">Eleanor Ayre, Joseph Lee, Kerstin </w:t>
      </w:r>
      <w:proofErr w:type="spellStart"/>
      <w:r w:rsidR="000269AD" w:rsidRPr="00C946B4">
        <w:rPr>
          <w:sz w:val="22"/>
          <w:szCs w:val="22"/>
        </w:rPr>
        <w:t>Frie</w:t>
      </w:r>
      <w:proofErr w:type="spellEnd"/>
      <w:r w:rsidR="000269AD" w:rsidRPr="00C946B4">
        <w:rPr>
          <w:sz w:val="22"/>
          <w:szCs w:val="22"/>
        </w:rPr>
        <w:t>, Paul Aveyard, Charlotte Albury</w:t>
      </w:r>
    </w:p>
    <w:p w14:paraId="1CE49808" w14:textId="77777777" w:rsidR="00607CDC" w:rsidRPr="00C946B4" w:rsidRDefault="00607CDC" w:rsidP="00F90330">
      <w:pPr>
        <w:spacing w:line="276" w:lineRule="auto"/>
        <w:jc w:val="both"/>
        <w:rPr>
          <w:sz w:val="22"/>
          <w:szCs w:val="22"/>
        </w:rPr>
      </w:pPr>
    </w:p>
    <w:p w14:paraId="0E43AA45" w14:textId="21CACB72" w:rsidR="000634F0" w:rsidRDefault="00C14A94" w:rsidP="00F90330">
      <w:pPr>
        <w:spacing w:line="276" w:lineRule="auto"/>
        <w:jc w:val="both"/>
        <w:rPr>
          <w:b/>
          <w:sz w:val="22"/>
          <w:szCs w:val="22"/>
        </w:rPr>
      </w:pPr>
      <w:r w:rsidRPr="00C946B4">
        <w:rPr>
          <w:b/>
          <w:sz w:val="22"/>
          <w:szCs w:val="22"/>
        </w:rPr>
        <w:t xml:space="preserve">Introduction: </w:t>
      </w:r>
    </w:p>
    <w:p w14:paraId="4EACE6F5" w14:textId="2B0C79EF" w:rsidR="000269AD" w:rsidRPr="00C946B4" w:rsidRDefault="00244EB9" w:rsidP="000D0BDA">
      <w:pPr>
        <w:rPr>
          <w:rFonts w:cs="Times New Roman"/>
          <w:sz w:val="22"/>
          <w:szCs w:val="22"/>
        </w:rPr>
      </w:pPr>
      <w:r w:rsidRPr="00C946B4">
        <w:rPr>
          <w:sz w:val="22"/>
          <w:szCs w:val="22"/>
        </w:rPr>
        <w:t xml:space="preserve">The </w:t>
      </w:r>
      <w:r w:rsidR="00F70E11">
        <w:rPr>
          <w:sz w:val="22"/>
          <w:szCs w:val="22"/>
        </w:rPr>
        <w:t>Brief Interventions for Weight Loss (</w:t>
      </w:r>
      <w:r w:rsidR="000269AD" w:rsidRPr="00C946B4">
        <w:rPr>
          <w:sz w:val="22"/>
          <w:szCs w:val="22"/>
        </w:rPr>
        <w:t>B</w:t>
      </w:r>
      <w:r w:rsidRPr="00C946B4">
        <w:rPr>
          <w:sz w:val="22"/>
          <w:szCs w:val="22"/>
        </w:rPr>
        <w:t>We</w:t>
      </w:r>
      <w:r w:rsidR="00725465" w:rsidRPr="00C946B4">
        <w:rPr>
          <w:sz w:val="22"/>
          <w:szCs w:val="22"/>
        </w:rPr>
        <w:t>L</w:t>
      </w:r>
      <w:r w:rsidR="00F70E11">
        <w:rPr>
          <w:sz w:val="22"/>
          <w:szCs w:val="22"/>
        </w:rPr>
        <w:t>)</w:t>
      </w:r>
      <w:r w:rsidRPr="00C946B4">
        <w:rPr>
          <w:sz w:val="22"/>
          <w:szCs w:val="22"/>
        </w:rPr>
        <w:t xml:space="preserve"> trial </w:t>
      </w:r>
      <w:r w:rsidR="0033169D">
        <w:rPr>
          <w:sz w:val="22"/>
          <w:szCs w:val="22"/>
        </w:rPr>
        <w:t xml:space="preserve">was </w:t>
      </w:r>
      <w:del w:id="6" w:author="Eleanor Ayre" w:date="2019-06-25T11:36:00Z">
        <w:r w:rsidRPr="00C946B4" w:rsidDel="001F73F5">
          <w:rPr>
            <w:sz w:val="22"/>
            <w:szCs w:val="22"/>
          </w:rPr>
          <w:delText xml:space="preserve"> </w:delText>
        </w:r>
      </w:del>
      <w:r w:rsidRPr="00C946B4">
        <w:rPr>
          <w:sz w:val="22"/>
          <w:szCs w:val="22"/>
        </w:rPr>
        <w:t>a two-armed parallel randomised study with an intervention and a control arm</w:t>
      </w:r>
      <w:r w:rsidR="00F70E11">
        <w:rPr>
          <w:sz w:val="22"/>
          <w:szCs w:val="22"/>
        </w:rPr>
        <w:t>.</w:t>
      </w:r>
      <w:r w:rsidRPr="00C946B4">
        <w:rPr>
          <w:sz w:val="22"/>
          <w:szCs w:val="22"/>
        </w:rPr>
        <w:t xml:space="preserve"> </w:t>
      </w:r>
      <w:r w:rsidR="00F70E11" w:rsidRPr="005A299D">
        <w:rPr>
          <w:sz w:val="22"/>
          <w:szCs w:val="22"/>
        </w:rPr>
        <w:t>In this trial, patients with a BMI</w:t>
      </w:r>
      <w:r w:rsidR="00F70E11" w:rsidRPr="00E958D8">
        <w:rPr>
          <w:sz w:val="22"/>
          <w:szCs w:val="22"/>
          <w:u w:val="single"/>
        </w:rPr>
        <w:t>&gt;</w:t>
      </w:r>
      <w:r w:rsidR="00F70E11" w:rsidRPr="005A299D">
        <w:rPr>
          <w:sz w:val="22"/>
          <w:szCs w:val="22"/>
        </w:rPr>
        <w:t>30 who were not actively seeking to lose weight</w:t>
      </w:r>
      <w:del w:id="7" w:author="Eleanor Ayre" w:date="2019-06-26T12:47:00Z">
        <w:r w:rsidR="00F70E11" w:rsidRPr="005A299D" w:rsidDel="006D1B17">
          <w:rPr>
            <w:sz w:val="22"/>
            <w:szCs w:val="22"/>
          </w:rPr>
          <w:delText>,</w:delText>
        </w:r>
      </w:del>
      <w:r w:rsidR="00F70E11" w:rsidRPr="005A299D">
        <w:rPr>
          <w:sz w:val="22"/>
          <w:szCs w:val="22"/>
        </w:rPr>
        <w:t xml:space="preserve"> were randomized to receive </w:t>
      </w:r>
      <w:r w:rsidR="00F70E11">
        <w:rPr>
          <w:sz w:val="22"/>
          <w:szCs w:val="22"/>
        </w:rPr>
        <w:t xml:space="preserve">either </w:t>
      </w:r>
      <w:r w:rsidR="00F70E11" w:rsidRPr="005A299D">
        <w:rPr>
          <w:sz w:val="22"/>
          <w:szCs w:val="22"/>
        </w:rPr>
        <w:t>a brief free referral to a commercial weight management programme</w:t>
      </w:r>
      <w:r w:rsidR="00F70E11">
        <w:rPr>
          <w:sz w:val="22"/>
          <w:szCs w:val="22"/>
        </w:rPr>
        <w:t xml:space="preserve"> (the intervention arm), or brief weight loss advice (the control arm)</w:t>
      </w:r>
      <w:ins w:id="8" w:author="Eleanor Ayre" w:date="2019-06-26T12:47:00Z">
        <w:r w:rsidR="006D1B17">
          <w:rPr>
            <w:sz w:val="22"/>
            <w:szCs w:val="22"/>
          </w:rPr>
          <w:t>. The intervention was conducted</w:t>
        </w:r>
      </w:ins>
      <w:del w:id="9" w:author="Eleanor Ayre" w:date="2019-06-26T12:47:00Z">
        <w:r w:rsidR="00F70E11" w:rsidDel="006D1B17">
          <w:rPr>
            <w:sz w:val="22"/>
            <w:szCs w:val="22"/>
          </w:rPr>
          <w:delText>,</w:delText>
        </w:r>
      </w:del>
      <w:r w:rsidR="00F70E11">
        <w:rPr>
          <w:sz w:val="22"/>
          <w:szCs w:val="22"/>
        </w:rPr>
        <w:t xml:space="preserve"> </w:t>
      </w:r>
      <w:del w:id="10" w:author="Eleanor Ayre" w:date="2019-06-25T11:36:00Z">
        <w:r w:rsidR="00F70E11" w:rsidRPr="005A299D" w:rsidDel="001F73F5">
          <w:rPr>
            <w:sz w:val="22"/>
            <w:szCs w:val="22"/>
          </w:rPr>
          <w:delText xml:space="preserve"> </w:delText>
        </w:r>
      </w:del>
      <w:r w:rsidR="00F70E11" w:rsidRPr="005A299D">
        <w:rPr>
          <w:sz w:val="22"/>
          <w:szCs w:val="22"/>
        </w:rPr>
        <w:t xml:space="preserve">at the end of a typical consultation with their GP. </w:t>
      </w:r>
    </w:p>
    <w:p w14:paraId="7FD9B8EA" w14:textId="50405294" w:rsidR="000269AD" w:rsidRPr="00C946B4" w:rsidRDefault="000269AD" w:rsidP="000D0BDA">
      <w:pPr>
        <w:rPr>
          <w:rFonts w:cs="Times New Roman"/>
          <w:sz w:val="22"/>
          <w:szCs w:val="22"/>
        </w:rPr>
      </w:pPr>
      <w:r w:rsidRPr="00C946B4">
        <w:rPr>
          <w:rFonts w:cs="Times New Roman"/>
          <w:sz w:val="22"/>
          <w:szCs w:val="22"/>
        </w:rPr>
        <w:t xml:space="preserve"> </w:t>
      </w:r>
    </w:p>
    <w:p w14:paraId="76458AC4" w14:textId="7B6A845F" w:rsidR="000D0BDA" w:rsidRPr="00C946B4" w:rsidRDefault="000D0BDA" w:rsidP="000D0BDA">
      <w:pPr>
        <w:rPr>
          <w:rFonts w:cs="Times New Roman"/>
          <w:sz w:val="22"/>
          <w:szCs w:val="22"/>
        </w:rPr>
      </w:pPr>
      <w:r w:rsidRPr="00C946B4">
        <w:rPr>
          <w:rFonts w:cs="Times New Roman"/>
          <w:sz w:val="22"/>
          <w:szCs w:val="22"/>
        </w:rPr>
        <w:t xml:space="preserve"> In this trial both the control group and the active intervention group lost more weight than is lost on average by people with a BMI &gt;30 over a year (300g)</w:t>
      </w:r>
      <w:r w:rsidR="00D83A27">
        <w:rPr>
          <w:rFonts w:cs="Times New Roman"/>
          <w:sz w:val="22"/>
          <w:szCs w:val="22"/>
        </w:rPr>
        <w:fldChar w:fldCharType="begin" w:fldLock="1"/>
      </w:r>
      <w:r w:rsidR="00BF5866">
        <w:rPr>
          <w:rFonts w:cs="Times New Roman"/>
          <w:sz w:val="22"/>
          <w:szCs w:val="22"/>
        </w:rPr>
        <w:instrText>ADDIN CSL_CITATION {"citationItems":[{"id":"ITEM-1","itemData":{"DOI":"10.1016/S0140-6736(16)31893-1","ISSN":"0140-6736","author":[{"dropping-particle":"","family":"Aveyard","given":"Paul","non-dropping-particle":"","parse-names":false,"suffix":""},{"dropping-particle":"","family":"Lewis","given":"Amanda","non-dropping-particle":"","parse-names":false,"suffix":""},{"dropping-particle":"","family":"Tearne","given":"Sarah","non-dropping-particle":"","parse-names":false,"suffix":""},{"dropping-particle":"","family":"Hood","given":"Kathryn","non-dropping-particle":"","parse-names":false,"suffix":""},{"dropping-particle":"","family":"Christian-Brown","given":"Anna","non-dropping-particle":"","parse-names":false,"suffix":""},{"dropping-particle":"","family":"Adab","given":"Peymane","non-dropping-particle":"","parse-names":false,"suffix":""},{"dropping-particle":"","family":"Begh","given":"Rachna","non-dropping-particle":"","parse-names":false,"suffix":""},{"dropping-particle":"","family":"Jolly","given":"Kate","non-dropping-particle":"","parse-names":false,"suffix":""},{"dropping-particle":"","family":"Daley","given":"Amanda","non-dropping-particle":"","parse-names":false,"suffix":""},{"dropping-particle":"","family":"Farley","given":"Amanda","non-dropping-particle":"","parse-names":false,"suffix":""},{"dropping-particle":"","family":"Lycett","given":"Deborah","non-dropping-particle":"","parse-names":false,"suffix":""},{"dropping-particle":"","family":"Nickless","given":"Alecia","non-dropping-particle":"","parse-names":false,"suffix":""},{"dropping-particle":"","family":"Yu","given":"Ly-Mee","non-dropping-particle":"","parse-names":false,"suffix":""},{"dropping-particle":"","family":"Retat","given":"Lise","non-dropping-particle":"","parse-names":false,"suffix":""},{"dropping-particle":"","family":"Webber","given":"Laura","non-dropping-particle":"","parse-names":false,"suffix":""},{"dropping-particle":"","family":"Pimpin","given":"Laura","non-dropping-particle":"","parse-names":false,"suffix":""},{"dropping-particle":"","family":"Jebb","given":"Susan A","non-dropping-particle":"","parse-names":false,"suffix":""}],"container-title":"The Lancet","id":"ITEM-1","issue":"10059","issued":{"date-parts":[["2016"]]},"note":"doi: 10.1016/S0140-6736(16)31893-1; 23","page":"2492-2500","publisher":"Elsevier","title":"Screening and brief intervention for obesity in primary care: a parallel, two-arm, randomised trial","type":"article-journal","volume":"388"},"uris":["http://www.mendeley.com/documents/?uuid=01aa7681-8812-324d-a45b-856376cff992"]}],"mendeley":{"formattedCitation":"&lt;sup&gt;3&lt;/sup&gt;","plainTextFormattedCitation":"3","previouslyFormattedCitation":"&lt;sup&gt;1&lt;/sup&gt;"},"properties":{"noteIndex":0},"schema":"https://github.com/citation-style-language/schema/raw/master/csl-citation.json"}</w:instrText>
      </w:r>
      <w:r w:rsidR="00D83A27">
        <w:rPr>
          <w:rFonts w:cs="Times New Roman"/>
          <w:sz w:val="22"/>
          <w:szCs w:val="22"/>
        </w:rPr>
        <w:fldChar w:fldCharType="separate"/>
      </w:r>
      <w:r w:rsidR="00BF5866" w:rsidRPr="00BF5866">
        <w:rPr>
          <w:rFonts w:cs="Times New Roman"/>
          <w:noProof/>
          <w:sz w:val="22"/>
          <w:szCs w:val="22"/>
          <w:vertAlign w:val="superscript"/>
        </w:rPr>
        <w:t>3</w:t>
      </w:r>
      <w:r w:rsidR="00D83A27">
        <w:rPr>
          <w:rFonts w:cs="Times New Roman"/>
          <w:sz w:val="22"/>
          <w:szCs w:val="22"/>
        </w:rPr>
        <w:fldChar w:fldCharType="end"/>
      </w:r>
      <w:r w:rsidR="0033468B" w:rsidRPr="00C946B4">
        <w:rPr>
          <w:rFonts w:cs="Times New Roman"/>
          <w:sz w:val="22"/>
          <w:szCs w:val="22"/>
        </w:rPr>
        <w:t xml:space="preserve"> </w:t>
      </w:r>
      <w:r w:rsidRPr="00C946B4">
        <w:rPr>
          <w:rFonts w:cs="Times New Roman"/>
          <w:sz w:val="22"/>
          <w:szCs w:val="22"/>
        </w:rPr>
        <w:t xml:space="preserve">. </w:t>
      </w:r>
      <w:r w:rsidR="00796976">
        <w:rPr>
          <w:rFonts w:cs="Times New Roman"/>
          <w:sz w:val="22"/>
          <w:szCs w:val="22"/>
        </w:rPr>
        <w:t xml:space="preserve">Whilst the </w:t>
      </w:r>
      <w:r w:rsidR="00D97E0E" w:rsidRPr="00C946B4">
        <w:rPr>
          <w:rFonts w:cs="Times New Roman"/>
          <w:sz w:val="22"/>
          <w:szCs w:val="22"/>
        </w:rPr>
        <w:t xml:space="preserve">control arm showed a </w:t>
      </w:r>
      <w:ins w:id="11" w:author="Eleanor Ayre" w:date="2019-06-26T13:36:00Z">
        <w:r w:rsidR="00CF41A7">
          <w:rPr>
            <w:rFonts w:cs="Times New Roman"/>
            <w:sz w:val="22"/>
            <w:szCs w:val="22"/>
          </w:rPr>
          <w:t>mean</w:t>
        </w:r>
      </w:ins>
      <w:del w:id="12" w:author="Eleanor Ayre" w:date="2019-06-26T13:36:00Z">
        <w:r w:rsidR="00D97E0E" w:rsidRPr="00C946B4" w:rsidDel="00CF41A7">
          <w:rPr>
            <w:rFonts w:cs="Times New Roman"/>
            <w:sz w:val="22"/>
            <w:szCs w:val="22"/>
          </w:rPr>
          <w:delText>mean</w:delText>
        </w:r>
      </w:del>
      <w:r w:rsidR="00E55FD2" w:rsidRPr="00C946B4">
        <w:rPr>
          <w:rFonts w:cs="Times New Roman"/>
          <w:sz w:val="22"/>
          <w:szCs w:val="22"/>
        </w:rPr>
        <w:t xml:space="preserve"> </w:t>
      </w:r>
      <w:del w:id="13" w:author="Eleanor Ayre" w:date="2019-06-26T10:07:00Z">
        <w:r w:rsidR="00E55FD2" w:rsidRPr="00C946B4" w:rsidDel="00195764">
          <w:rPr>
            <w:rFonts w:cs="Times New Roman"/>
            <w:sz w:val="22"/>
            <w:szCs w:val="22"/>
          </w:rPr>
          <w:delText>self-reported</w:delText>
        </w:r>
        <w:r w:rsidR="00D97E0E" w:rsidRPr="00C946B4" w:rsidDel="00195764">
          <w:rPr>
            <w:rFonts w:cs="Times New Roman"/>
            <w:sz w:val="22"/>
            <w:szCs w:val="22"/>
          </w:rPr>
          <w:delText xml:space="preserve"> </w:delText>
        </w:r>
      </w:del>
      <w:r w:rsidR="00D97E0E" w:rsidRPr="00C946B4">
        <w:rPr>
          <w:rFonts w:cs="Times New Roman"/>
          <w:sz w:val="22"/>
          <w:szCs w:val="22"/>
        </w:rPr>
        <w:t xml:space="preserve">weight loss of </w:t>
      </w:r>
      <w:ins w:id="14" w:author="Eleanor Ayre" w:date="2019-06-25T16:38:00Z">
        <w:r w:rsidR="00530F6A">
          <w:rPr>
            <w:rFonts w:cs="Times New Roman"/>
            <w:sz w:val="22"/>
            <w:szCs w:val="22"/>
          </w:rPr>
          <w:t>1.04</w:t>
        </w:r>
      </w:ins>
      <w:del w:id="15" w:author="Eleanor Ayre" w:date="2019-06-25T16:37:00Z">
        <w:r w:rsidR="00E55FD2" w:rsidRPr="00C946B4" w:rsidDel="00530F6A">
          <w:rPr>
            <w:rFonts w:cs="Times New Roman"/>
            <w:sz w:val="22"/>
            <w:szCs w:val="22"/>
          </w:rPr>
          <w:delText>2.91</w:delText>
        </w:r>
      </w:del>
      <w:r w:rsidR="00057353" w:rsidRPr="00C946B4">
        <w:rPr>
          <w:rFonts w:cs="Times New Roman"/>
          <w:sz w:val="22"/>
          <w:szCs w:val="22"/>
        </w:rPr>
        <w:t>kg</w:t>
      </w:r>
      <w:r w:rsidR="00D97E0E" w:rsidRPr="00C946B4">
        <w:rPr>
          <w:rFonts w:cs="Times New Roman"/>
          <w:sz w:val="22"/>
          <w:szCs w:val="22"/>
        </w:rPr>
        <w:t xml:space="preserve"> in the </w:t>
      </w:r>
      <w:ins w:id="16" w:author="Eleanor Ayre" w:date="2019-06-25T16:37:00Z">
        <w:r w:rsidR="00530F6A">
          <w:rPr>
            <w:rFonts w:cs="Times New Roman"/>
            <w:sz w:val="22"/>
            <w:szCs w:val="22"/>
          </w:rPr>
          <w:t>12</w:t>
        </w:r>
      </w:ins>
      <w:del w:id="17" w:author="Eleanor Ayre" w:date="2019-06-25T16:37:00Z">
        <w:r w:rsidR="00E55FD2" w:rsidRPr="00C946B4" w:rsidDel="00530F6A">
          <w:rPr>
            <w:rFonts w:cs="Times New Roman"/>
            <w:sz w:val="22"/>
            <w:szCs w:val="22"/>
          </w:rPr>
          <w:delText>3</w:delText>
        </w:r>
      </w:del>
      <w:r w:rsidR="00E55FD2" w:rsidRPr="00C946B4">
        <w:rPr>
          <w:rFonts w:cs="Times New Roman"/>
          <w:sz w:val="22"/>
          <w:szCs w:val="22"/>
        </w:rPr>
        <w:t>-</w:t>
      </w:r>
      <w:r w:rsidR="00D97E0E" w:rsidRPr="00C946B4">
        <w:rPr>
          <w:rFonts w:cs="Times New Roman"/>
          <w:sz w:val="22"/>
          <w:szCs w:val="22"/>
        </w:rPr>
        <w:t>month follow up</w:t>
      </w:r>
      <w:r w:rsidR="00193B40" w:rsidRPr="00C946B4">
        <w:rPr>
          <w:rFonts w:cs="Times New Roman"/>
          <w:sz w:val="22"/>
          <w:szCs w:val="22"/>
          <w:vertAlign w:val="superscript"/>
        </w:rPr>
        <w:t>1</w:t>
      </w:r>
      <w:r w:rsidR="00796976">
        <w:rPr>
          <w:rFonts w:cs="Times New Roman"/>
          <w:sz w:val="22"/>
          <w:szCs w:val="22"/>
        </w:rPr>
        <w:t xml:space="preserve">, no research has yet examined aspects of their referral which may have contributed to changes in patient behaviour which resulted in this weight loss. </w:t>
      </w:r>
      <w:r w:rsidRPr="00C946B4">
        <w:rPr>
          <w:rFonts w:cs="Times New Roman"/>
          <w:sz w:val="22"/>
          <w:szCs w:val="22"/>
        </w:rPr>
        <w:t xml:space="preserve">This project </w:t>
      </w:r>
      <w:r w:rsidR="000269AD" w:rsidRPr="00C946B4">
        <w:rPr>
          <w:rFonts w:cs="Times New Roman"/>
          <w:sz w:val="22"/>
          <w:szCs w:val="22"/>
        </w:rPr>
        <w:t xml:space="preserve">aims to </w:t>
      </w:r>
      <w:r w:rsidR="00F70E11">
        <w:rPr>
          <w:rFonts w:cs="Times New Roman"/>
          <w:sz w:val="22"/>
          <w:szCs w:val="22"/>
        </w:rPr>
        <w:t>identify</w:t>
      </w:r>
      <w:r w:rsidRPr="00C946B4">
        <w:rPr>
          <w:rFonts w:cs="Times New Roman"/>
          <w:sz w:val="22"/>
          <w:szCs w:val="22"/>
        </w:rPr>
        <w:t xml:space="preserve"> the Behavioural Change Techniques (BCTs) used by GPs in the control arm of the study</w:t>
      </w:r>
      <w:r w:rsidR="00F70E11">
        <w:rPr>
          <w:rFonts w:cs="Times New Roman"/>
          <w:sz w:val="22"/>
          <w:szCs w:val="22"/>
        </w:rPr>
        <w:t xml:space="preserve"> and </w:t>
      </w:r>
      <w:r w:rsidR="00D2669F">
        <w:rPr>
          <w:rFonts w:cs="Times New Roman"/>
          <w:sz w:val="22"/>
          <w:szCs w:val="22"/>
        </w:rPr>
        <w:t xml:space="preserve">to </w:t>
      </w:r>
      <w:r w:rsidR="00F70E11">
        <w:rPr>
          <w:rFonts w:cs="Times New Roman"/>
          <w:sz w:val="22"/>
          <w:szCs w:val="22"/>
        </w:rPr>
        <w:t>examine associations between these BCTs</w:t>
      </w:r>
      <w:r w:rsidRPr="00C946B4">
        <w:rPr>
          <w:rFonts w:cs="Times New Roman"/>
          <w:sz w:val="22"/>
          <w:szCs w:val="22"/>
        </w:rPr>
        <w:t xml:space="preserve"> </w:t>
      </w:r>
      <w:r w:rsidR="00F70E11">
        <w:rPr>
          <w:rFonts w:cs="Times New Roman"/>
          <w:sz w:val="22"/>
          <w:szCs w:val="22"/>
        </w:rPr>
        <w:t xml:space="preserve">and patient weight </w:t>
      </w:r>
      <w:ins w:id="18" w:author="Eleanor Ayre" w:date="2019-06-26T13:40:00Z">
        <w:r w:rsidR="0034649A">
          <w:rPr>
            <w:rFonts w:cs="Times New Roman"/>
            <w:sz w:val="22"/>
            <w:szCs w:val="22"/>
          </w:rPr>
          <w:t xml:space="preserve">loss </w:t>
        </w:r>
      </w:ins>
      <w:del w:id="19" w:author="Eleanor Ayre" w:date="2019-06-26T13:35:00Z">
        <w:r w:rsidR="00F70E11" w:rsidDel="00CF41A7">
          <w:rPr>
            <w:rFonts w:cs="Times New Roman"/>
            <w:sz w:val="22"/>
            <w:szCs w:val="22"/>
          </w:rPr>
          <w:delText>loss</w:delText>
        </w:r>
        <w:r w:rsidRPr="00C946B4" w:rsidDel="00CF41A7">
          <w:rPr>
            <w:rFonts w:cs="Times New Roman"/>
            <w:sz w:val="22"/>
            <w:szCs w:val="22"/>
          </w:rPr>
          <w:delText xml:space="preserve"> </w:delText>
        </w:r>
      </w:del>
      <w:ins w:id="20" w:author="Eleanor Ayre" w:date="2019-06-26T13:21:00Z">
        <w:r w:rsidR="00990822">
          <w:rPr>
            <w:rFonts w:cs="Times New Roman"/>
            <w:sz w:val="22"/>
            <w:szCs w:val="22"/>
          </w:rPr>
          <w:t>12</w:t>
        </w:r>
      </w:ins>
      <w:del w:id="21" w:author="Eleanor Ayre" w:date="2019-06-26T13:21:00Z">
        <w:r w:rsidR="00B34538" w:rsidRPr="00C946B4" w:rsidDel="00990822">
          <w:rPr>
            <w:rFonts w:cs="Times New Roman"/>
            <w:sz w:val="22"/>
            <w:szCs w:val="22"/>
          </w:rPr>
          <w:delText>3</w:delText>
        </w:r>
      </w:del>
      <w:r w:rsidRPr="00C946B4">
        <w:rPr>
          <w:rFonts w:cs="Times New Roman"/>
          <w:sz w:val="22"/>
          <w:szCs w:val="22"/>
        </w:rPr>
        <w:t xml:space="preserve"> months after the first consultation</w:t>
      </w:r>
      <w:r w:rsidR="00F70E11">
        <w:rPr>
          <w:rFonts w:cs="Times New Roman"/>
          <w:sz w:val="22"/>
          <w:szCs w:val="22"/>
        </w:rPr>
        <w:t>. We will use</w:t>
      </w:r>
      <w:r w:rsidR="000269AD" w:rsidRPr="00C946B4">
        <w:rPr>
          <w:rFonts w:cs="Times New Roman"/>
          <w:sz w:val="22"/>
          <w:szCs w:val="22"/>
        </w:rPr>
        <w:t xml:space="preserve"> Michie’s v1 behavioural change taxonomy</w:t>
      </w:r>
      <w:r w:rsidR="00D83A27">
        <w:rPr>
          <w:rFonts w:cs="Times New Roman"/>
          <w:sz w:val="22"/>
          <w:szCs w:val="22"/>
        </w:rPr>
        <w:fldChar w:fldCharType="begin" w:fldLock="1"/>
      </w:r>
      <w:r w:rsidR="00BF5866">
        <w:rPr>
          <w:rFonts w:cs="Times New Roman"/>
          <w:sz w:val="22"/>
          <w:szCs w:val="22"/>
        </w:rPr>
        <w:instrText>ADDIN CSL_CITATION {"citationItems":[{"id":"ITEM-1","itemData":{"DOI":"10.1007/s12160-013-9486-6","ISSN":"0883-6612","author":[{"dropping-particle":"","family":"Michie","given":"Susan","non-dropping-particle":"","parse-names":false,"suffix":""},{"dropping-particle":"","family":"Richardson","given":"Michelle","non-dropping-particle":"","parse-names":false,"suffix":""},{"dropping-particle":"","family":"Johnston","given":"Marie","non-dropping-particle":"","parse-names":false,"suffix":""},{"dropping-particle":"","family":"Abraham","given":"Charles","non-dropping-particle":"","parse-names":false,"suffix":""},{"dropping-particle":"","family":"Francis","given":"Jill","non-dropping-particle":"","parse-names":false,"suffix":""},{"dropping-particle":"","family":"Hardeman","given":"Wendy","non-dropping-particle":"","parse-names":false,"suffix":""},{"dropping-particle":"","family":"Eccles","given":"Martin","non-dropping-particle":"","parse-names":false,"suffix":""},{"dropping-particle":"","family":"Cane","given":"James","non-dropping-particle":"","parse-names":false,"suffix":""},{"dropping-particle":"","family":"Wood","given":"Caroline","non-dropping-particle":"","parse-names":false,"suffix":""}],"container-title":"Annals of Behavioral Medicine","id":"ITEM-1","issue":"1","issued":{"date-parts":[["2013"]]},"note":"ID: TN_springer_jour10.1007/s12160-013-9486-6","page":"81-95","publisher-place":"Boston","title":"The Behavior Change Technique Taxonomy (v1) of 93 Hierarchically Clustered Techniques: Building an International Consensus for the Reporting of Behavior Change Interventions","type":"article-journal","volume":"46"},"uris":["http://www.mendeley.com/documents/?uuid=2dd1847f-8d3b-3369-8eb8-5f3e2051fc64"]}],"mendeley":{"formattedCitation":"&lt;sup&gt;4&lt;/sup&gt;","plainTextFormattedCitation":"4","previouslyFormattedCitation":"&lt;sup&gt;2&lt;/sup&gt;"},"properties":{"noteIndex":0},"schema":"https://github.com/citation-style-language/schema/raw/master/csl-citation.json"}</w:instrText>
      </w:r>
      <w:r w:rsidR="00D83A27">
        <w:rPr>
          <w:rFonts w:cs="Times New Roman"/>
          <w:sz w:val="22"/>
          <w:szCs w:val="22"/>
        </w:rPr>
        <w:fldChar w:fldCharType="separate"/>
      </w:r>
      <w:r w:rsidR="00BF5866" w:rsidRPr="00BF5866">
        <w:rPr>
          <w:rFonts w:cs="Times New Roman"/>
          <w:noProof/>
          <w:sz w:val="22"/>
          <w:szCs w:val="22"/>
          <w:vertAlign w:val="superscript"/>
        </w:rPr>
        <w:t>4</w:t>
      </w:r>
      <w:r w:rsidR="00D83A27">
        <w:rPr>
          <w:rFonts w:cs="Times New Roman"/>
          <w:sz w:val="22"/>
          <w:szCs w:val="22"/>
        </w:rPr>
        <w:fldChar w:fldCharType="end"/>
      </w:r>
      <w:r w:rsidR="000269AD" w:rsidRPr="00C946B4">
        <w:rPr>
          <w:rFonts w:cs="Times New Roman"/>
          <w:sz w:val="22"/>
          <w:szCs w:val="22"/>
        </w:rPr>
        <w:t xml:space="preserve"> and the CALO-RE taxonomy of behaviour change techniques</w:t>
      </w:r>
      <w:r w:rsidR="00D83A27">
        <w:rPr>
          <w:rFonts w:cs="Times New Roman"/>
          <w:sz w:val="22"/>
          <w:szCs w:val="22"/>
        </w:rPr>
        <w:fldChar w:fldCharType="begin" w:fldLock="1"/>
      </w:r>
      <w:r w:rsidR="00BF5866">
        <w:rPr>
          <w:rFonts w:cs="Times New Roman"/>
          <w:sz w:val="22"/>
          <w:szCs w:val="22"/>
        </w:rPr>
        <w:instrText>ADDIN CSL_CITATION {"citationItems":[{"id":"ITEM-1","itemData":{"DOI":"10.1080/08870446.2010.540664","ISSN":"0887-0446","abstract":"Background:Health Psychology27Methods:Results:Conclusions: Background: Current reporting of intervention content in published research articles and protocols is generally poor, with great diversity of terminology, resulting in low replicability. This study aimed to extend the scope and improve the reliability of a 26-item taxonomy of behaviour change techniques developed by Abraham and Michie Abraham, C. and Michie, S. (2008). A taxonomy of behaviour change techniques used in interventions. Health Psychology , 27 (3), 379–387.] in order to optimise the reporting and scientific study of behaviour change interventions. Methods: Three UK study centres collaborated in applying this existing taxonomy to two systematic reviews of interventions to increase physical activity and healthy eating. The taxonomy was refined in iterative steps of (1) coding intervention descriptions, and assessing inter-rater reliability, (2) identifying gaps and problems across study centres and (3) refining the labels and definitions based on consensus discussions. Results: Labels and definitions were improved for all techniques, conceptual overlap between categories was resolved, some categories were split and 14 techniques were added, resulting in a 40-item taxonomy. Inter-rater reliability, assessed on 50 published intervention descriptions, was good (kappa = 0.79). Conclusions: This taxonomy can be used to improve the specification of interventions in published reports, thus improving replication, implementation and evidence syntheses. This will strengthen the scientific study of behaviour change and intervention development.","author":[{"dropping-particle":"","family":"Michie","given":"Susan","non-dropping-particle":"","parse-names":false,"suffix":""},{"dropping-particle":"","family":"Ashford","given":"Stefanie","non-dropping-particle":"","parse-names":false,"suffix":""},{"dropping-particle":"","family":"Sniehotta","given":"Falko F","non-dropping-particle":"","parse-names":false,"suffix":""},{"dropping-particle":"","family":"Dombrowski","given":"Stephan U","non-dropping-particle":"","parse-names":false,"suffix":""},{"dropping-particle":"","family":"Bishop","given":"Alex","non-dropping-particle":"","parse-names":false,"suffix":""},{"dropping-particle":"","family":"French","given":"David P","non-dropping-particle":"","parse-names":false,"suffix":""}],"container-title":"Psychology &amp; Health","id":"ITEM-1","issue":"11","issued":{"date-parts":[["2011"]]},"note":"ID: TN_tayfranc10.1080/08870446.2010.540664","page":"1479-1498","publisher":"Routledge","title":"A refined taxonomy of behaviour change techniques to help people change their physical activity and healthy eating behaviours: The CALO-RE taxonomy","type":"article-journal","volume":"26"},"uris":["http://www.mendeley.com/documents/?uuid=6485161a-6c51-3de0-abe5-1e84afcace14"]}],"mendeley":{"formattedCitation":"&lt;sup&gt;5&lt;/sup&gt;","plainTextFormattedCitation":"5","previouslyFormattedCitation":"&lt;sup&gt;3&lt;/sup&gt;"},"properties":{"noteIndex":0},"schema":"https://github.com/citation-style-language/schema/raw/master/csl-citation.json"}</w:instrText>
      </w:r>
      <w:r w:rsidR="00D83A27">
        <w:rPr>
          <w:rFonts w:cs="Times New Roman"/>
          <w:sz w:val="22"/>
          <w:szCs w:val="22"/>
        </w:rPr>
        <w:fldChar w:fldCharType="separate"/>
      </w:r>
      <w:r w:rsidR="00BF5866" w:rsidRPr="00BF5866">
        <w:rPr>
          <w:rFonts w:cs="Times New Roman"/>
          <w:noProof/>
          <w:sz w:val="22"/>
          <w:szCs w:val="22"/>
          <w:vertAlign w:val="superscript"/>
        </w:rPr>
        <w:t>5</w:t>
      </w:r>
      <w:r w:rsidR="00D83A27">
        <w:rPr>
          <w:rFonts w:cs="Times New Roman"/>
          <w:sz w:val="22"/>
          <w:szCs w:val="22"/>
        </w:rPr>
        <w:fldChar w:fldCharType="end"/>
      </w:r>
      <w:r w:rsidRPr="00C946B4">
        <w:rPr>
          <w:rFonts w:cs="Times New Roman"/>
          <w:sz w:val="22"/>
          <w:szCs w:val="22"/>
        </w:rPr>
        <w:t>.</w:t>
      </w:r>
    </w:p>
    <w:p w14:paraId="712BB07B" w14:textId="77777777" w:rsidR="000269AD" w:rsidRPr="00C946B4" w:rsidRDefault="000269AD" w:rsidP="000D0BDA">
      <w:pPr>
        <w:rPr>
          <w:rFonts w:cs="Times New Roman"/>
          <w:sz w:val="22"/>
          <w:szCs w:val="22"/>
        </w:rPr>
      </w:pPr>
    </w:p>
    <w:p w14:paraId="3DF80406" w14:textId="2EEA6804" w:rsidR="00D31881" w:rsidRPr="00C946B4" w:rsidRDefault="00D31881" w:rsidP="000D0BDA">
      <w:pPr>
        <w:rPr>
          <w:sz w:val="22"/>
          <w:szCs w:val="22"/>
        </w:rPr>
      </w:pPr>
      <w:r>
        <w:rPr>
          <w:rFonts w:cs="Times New Roman"/>
          <w:sz w:val="22"/>
          <w:szCs w:val="22"/>
        </w:rPr>
        <w:t>The following questions will be investigated:</w:t>
      </w:r>
    </w:p>
    <w:p w14:paraId="78316E85" w14:textId="1B69EBF0" w:rsidR="004D3D14" w:rsidRDefault="004D3D14" w:rsidP="00774DDB">
      <w:pPr>
        <w:spacing w:line="276" w:lineRule="auto"/>
        <w:jc w:val="both"/>
        <w:rPr>
          <w:rFonts w:cs="Times New Roman"/>
          <w:sz w:val="22"/>
          <w:szCs w:val="22"/>
        </w:rPr>
      </w:pPr>
    </w:p>
    <w:p w14:paraId="4F43FD33" w14:textId="53C511BF" w:rsidR="00C46E8E" w:rsidRDefault="00C46E8E" w:rsidP="00C46E8E">
      <w:pPr>
        <w:pStyle w:val="ListParagraph"/>
        <w:numPr>
          <w:ilvl w:val="0"/>
          <w:numId w:val="5"/>
        </w:numPr>
        <w:rPr>
          <w:moveTo w:id="22" w:author="Paul Aveyard" w:date="2019-06-24T22:09:00Z"/>
          <w:sz w:val="22"/>
          <w:szCs w:val="22"/>
        </w:rPr>
      </w:pPr>
      <w:moveToRangeStart w:id="23" w:author="Paul Aveyard" w:date="2019-06-24T22:09:00Z" w:name="move12306583"/>
      <w:moveTo w:id="24" w:author="Paul Aveyard" w:date="2019-06-24T22:09:00Z">
        <w:r>
          <w:rPr>
            <w:sz w:val="22"/>
            <w:szCs w:val="22"/>
          </w:rPr>
          <w:t xml:space="preserve">Are </w:t>
        </w:r>
        <w:del w:id="25" w:author="Eleanor Ayre" w:date="2019-06-25T11:14:00Z">
          <w:r w:rsidDel="00E3557D">
            <w:rPr>
              <w:sz w:val="22"/>
              <w:szCs w:val="22"/>
            </w:rPr>
            <w:delText>certain</w:delText>
          </w:r>
        </w:del>
      </w:moveTo>
      <w:ins w:id="26" w:author="Eleanor Ayre" w:date="2019-06-25T11:14:00Z">
        <w:r w:rsidR="00E3557D">
          <w:rPr>
            <w:sz w:val="22"/>
            <w:szCs w:val="22"/>
          </w:rPr>
          <w:t>any</w:t>
        </w:r>
      </w:ins>
      <w:moveTo w:id="27" w:author="Paul Aveyard" w:date="2019-06-24T22:09:00Z">
        <w:r>
          <w:rPr>
            <w:sz w:val="22"/>
            <w:szCs w:val="22"/>
          </w:rPr>
          <w:t xml:space="preserve"> BCTs</w:t>
        </w:r>
      </w:moveTo>
      <w:ins w:id="28" w:author="Eleanor Ayre" w:date="2019-06-25T11:17:00Z">
        <w:r w:rsidR="00E3557D">
          <w:rPr>
            <w:sz w:val="22"/>
            <w:szCs w:val="22"/>
          </w:rPr>
          <w:t xml:space="preserve"> or BCT domains</w:t>
        </w:r>
      </w:ins>
      <w:moveTo w:id="29" w:author="Paul Aveyard" w:date="2019-06-24T22:09:00Z">
        <w:r>
          <w:rPr>
            <w:sz w:val="22"/>
            <w:szCs w:val="22"/>
          </w:rPr>
          <w:t xml:space="preserve"> associated with patients reporting having taken effective action on their weight at </w:t>
        </w:r>
      </w:moveTo>
      <w:ins w:id="30" w:author="Eleanor Ayre" w:date="2019-06-25T11:29:00Z">
        <w:r w:rsidR="008A5D5C">
          <w:rPr>
            <w:sz w:val="22"/>
            <w:szCs w:val="22"/>
          </w:rPr>
          <w:t>12</w:t>
        </w:r>
      </w:ins>
      <w:moveTo w:id="31" w:author="Paul Aveyard" w:date="2019-06-24T22:09:00Z">
        <w:del w:id="32" w:author="Eleanor Ayre" w:date="2019-06-25T11:29:00Z">
          <w:r w:rsidDel="008A5D5C">
            <w:rPr>
              <w:sz w:val="22"/>
              <w:szCs w:val="22"/>
            </w:rPr>
            <w:delText>three</w:delText>
          </w:r>
        </w:del>
        <w:r>
          <w:rPr>
            <w:sz w:val="22"/>
            <w:szCs w:val="22"/>
          </w:rPr>
          <w:t xml:space="preserve"> months? </w:t>
        </w:r>
      </w:moveTo>
    </w:p>
    <w:moveToRangeEnd w:id="23"/>
    <w:p w14:paraId="58403FA3" w14:textId="0CC5E2BC" w:rsidR="00D31881" w:rsidRDefault="00D31881" w:rsidP="00D31881">
      <w:pPr>
        <w:pStyle w:val="ListParagraph"/>
        <w:numPr>
          <w:ilvl w:val="0"/>
          <w:numId w:val="5"/>
        </w:numPr>
        <w:rPr>
          <w:sz w:val="22"/>
          <w:szCs w:val="22"/>
        </w:rPr>
      </w:pPr>
      <w:r>
        <w:rPr>
          <w:sz w:val="22"/>
          <w:szCs w:val="22"/>
        </w:rPr>
        <w:t>Are any BCTs</w:t>
      </w:r>
      <w:ins w:id="33" w:author="Eleanor Ayre" w:date="2019-06-25T11:17:00Z">
        <w:r w:rsidR="00E3557D">
          <w:rPr>
            <w:sz w:val="22"/>
            <w:szCs w:val="22"/>
          </w:rPr>
          <w:t xml:space="preserve"> or BCT domains</w:t>
        </w:r>
      </w:ins>
      <w:r>
        <w:rPr>
          <w:sz w:val="22"/>
          <w:szCs w:val="22"/>
        </w:rPr>
        <w:t xml:space="preserve"> used by GPs in the control arm of the BWeL trial associated with significant</w:t>
      </w:r>
      <w:r w:rsidR="00707D8A">
        <w:rPr>
          <w:sz w:val="22"/>
          <w:szCs w:val="22"/>
        </w:rPr>
        <w:t xml:space="preserve"> mean </w:t>
      </w:r>
      <w:del w:id="34" w:author="Eleanor Ayre" w:date="2019-06-26T13:35:00Z">
        <w:r w:rsidDel="00CF41A7">
          <w:rPr>
            <w:sz w:val="22"/>
            <w:szCs w:val="22"/>
          </w:rPr>
          <w:delText xml:space="preserve">mean </w:delText>
        </w:r>
      </w:del>
      <w:r>
        <w:rPr>
          <w:sz w:val="22"/>
          <w:szCs w:val="22"/>
        </w:rPr>
        <w:t xml:space="preserve">weight </w:t>
      </w:r>
      <w:ins w:id="35" w:author="Eleanor Ayre" w:date="2019-06-26T13:40:00Z">
        <w:r w:rsidR="0034649A">
          <w:rPr>
            <w:sz w:val="22"/>
            <w:szCs w:val="22"/>
          </w:rPr>
          <w:t>loss</w:t>
        </w:r>
      </w:ins>
      <w:del w:id="36" w:author="Eleanor Ayre" w:date="2019-06-26T13:35:00Z">
        <w:r w:rsidDel="00CF41A7">
          <w:rPr>
            <w:sz w:val="22"/>
            <w:szCs w:val="22"/>
          </w:rPr>
          <w:delText>loss</w:delText>
        </w:r>
      </w:del>
      <w:r>
        <w:rPr>
          <w:sz w:val="22"/>
          <w:szCs w:val="22"/>
        </w:rPr>
        <w:t xml:space="preserve"> at </w:t>
      </w:r>
      <w:ins w:id="37" w:author="Eleanor Ayre" w:date="2019-06-25T11:30:00Z">
        <w:r w:rsidR="008A5D5C">
          <w:rPr>
            <w:sz w:val="22"/>
            <w:szCs w:val="22"/>
          </w:rPr>
          <w:t>12</w:t>
        </w:r>
      </w:ins>
      <w:del w:id="38" w:author="Eleanor Ayre" w:date="2019-06-25T11:30:00Z">
        <w:r w:rsidDel="008A5D5C">
          <w:rPr>
            <w:sz w:val="22"/>
            <w:szCs w:val="22"/>
          </w:rPr>
          <w:delText>3</w:delText>
        </w:r>
      </w:del>
      <w:r>
        <w:rPr>
          <w:sz w:val="22"/>
          <w:szCs w:val="22"/>
        </w:rPr>
        <w:t xml:space="preserve"> months? </w:t>
      </w:r>
    </w:p>
    <w:p w14:paraId="33D62961" w14:textId="7FDBA674" w:rsidR="00D31881" w:rsidRDefault="00D31881" w:rsidP="00D31881">
      <w:pPr>
        <w:pStyle w:val="ListParagraph"/>
        <w:numPr>
          <w:ilvl w:val="0"/>
          <w:numId w:val="5"/>
        </w:numPr>
        <w:rPr>
          <w:sz w:val="22"/>
          <w:szCs w:val="22"/>
        </w:rPr>
      </w:pPr>
      <w:r>
        <w:rPr>
          <w:sz w:val="22"/>
          <w:szCs w:val="22"/>
        </w:rPr>
        <w:t xml:space="preserve">Are </w:t>
      </w:r>
      <w:ins w:id="39" w:author="Eleanor Ayre" w:date="2019-06-25T11:14:00Z">
        <w:r w:rsidR="00E3557D">
          <w:rPr>
            <w:sz w:val="22"/>
            <w:szCs w:val="22"/>
          </w:rPr>
          <w:t>any</w:t>
        </w:r>
      </w:ins>
      <w:del w:id="40" w:author="Eleanor Ayre" w:date="2019-06-25T11:14:00Z">
        <w:r w:rsidDel="00E3557D">
          <w:rPr>
            <w:sz w:val="22"/>
            <w:szCs w:val="22"/>
          </w:rPr>
          <w:delText>certain</w:delText>
        </w:r>
      </w:del>
      <w:r>
        <w:rPr>
          <w:sz w:val="22"/>
          <w:szCs w:val="22"/>
        </w:rPr>
        <w:t xml:space="preserve"> BCTs </w:t>
      </w:r>
      <w:ins w:id="41" w:author="Eleanor Ayre" w:date="2019-06-25T11:17:00Z">
        <w:r w:rsidR="00E3557D">
          <w:rPr>
            <w:sz w:val="22"/>
            <w:szCs w:val="22"/>
          </w:rPr>
          <w:t xml:space="preserve">or BCT domains </w:t>
        </w:r>
      </w:ins>
      <w:r>
        <w:rPr>
          <w:sz w:val="22"/>
          <w:szCs w:val="22"/>
        </w:rPr>
        <w:t>associated with patients losing ≥5% of their bodyweight?</w:t>
      </w:r>
    </w:p>
    <w:p w14:paraId="39FE4DEC" w14:textId="282930DB" w:rsidR="00D31881" w:rsidDel="00C46E8E" w:rsidRDefault="00D31881" w:rsidP="00D31881">
      <w:pPr>
        <w:pStyle w:val="ListParagraph"/>
        <w:numPr>
          <w:ilvl w:val="0"/>
          <w:numId w:val="5"/>
        </w:numPr>
        <w:rPr>
          <w:moveFrom w:id="42" w:author="Paul Aveyard" w:date="2019-06-24T22:09:00Z"/>
          <w:sz w:val="22"/>
          <w:szCs w:val="22"/>
        </w:rPr>
      </w:pPr>
      <w:moveFromRangeStart w:id="43" w:author="Paul Aveyard" w:date="2019-06-24T22:09:00Z" w:name="move12306583"/>
      <w:moveFrom w:id="44" w:author="Paul Aveyard" w:date="2019-06-24T22:09:00Z">
        <w:r w:rsidDel="00C46E8E">
          <w:rPr>
            <w:sz w:val="22"/>
            <w:szCs w:val="22"/>
          </w:rPr>
          <w:t xml:space="preserve">Are certain BCTs associated with patients reporting </w:t>
        </w:r>
        <w:r w:rsidR="002F24B7" w:rsidDel="00C46E8E">
          <w:rPr>
            <w:sz w:val="22"/>
            <w:szCs w:val="22"/>
          </w:rPr>
          <w:t>having taken</w:t>
        </w:r>
        <w:r w:rsidDel="00C46E8E">
          <w:rPr>
            <w:sz w:val="22"/>
            <w:szCs w:val="22"/>
          </w:rPr>
          <w:t xml:space="preserve"> effective action on their weight</w:t>
        </w:r>
        <w:r w:rsidR="002F24B7" w:rsidDel="00C46E8E">
          <w:rPr>
            <w:sz w:val="22"/>
            <w:szCs w:val="22"/>
          </w:rPr>
          <w:t xml:space="preserve"> at three months</w:t>
        </w:r>
        <w:r w:rsidDel="00C46E8E">
          <w:rPr>
            <w:sz w:val="22"/>
            <w:szCs w:val="22"/>
          </w:rPr>
          <w:t xml:space="preserve">? </w:t>
        </w:r>
      </w:moveFrom>
    </w:p>
    <w:moveFromRangeEnd w:id="43"/>
    <w:p w14:paraId="6C002ED9" w14:textId="647DC4DF" w:rsidR="00D31881" w:rsidRPr="00CF6414" w:rsidDel="00E3557D" w:rsidRDefault="00D31881" w:rsidP="00D31881">
      <w:pPr>
        <w:pStyle w:val="ListParagraph"/>
        <w:numPr>
          <w:ilvl w:val="0"/>
          <w:numId w:val="5"/>
        </w:numPr>
        <w:rPr>
          <w:del w:id="45" w:author="Eleanor Ayre" w:date="2019-06-25T11:18:00Z"/>
          <w:sz w:val="22"/>
          <w:szCs w:val="22"/>
        </w:rPr>
      </w:pPr>
      <w:del w:id="46" w:author="Eleanor Ayre" w:date="2019-06-25T11:18:00Z">
        <w:r w:rsidDel="00E3557D">
          <w:rPr>
            <w:sz w:val="22"/>
            <w:szCs w:val="22"/>
          </w:rPr>
          <w:delText>Which BCT domains that led to significant weight loss were used most frequently?</w:delText>
        </w:r>
      </w:del>
    </w:p>
    <w:p w14:paraId="5E122C0C" w14:textId="75554B60" w:rsidR="00D31881" w:rsidRPr="00F145D7" w:rsidRDefault="00D31881" w:rsidP="00796976">
      <w:pPr>
        <w:pStyle w:val="ListParagraph"/>
        <w:numPr>
          <w:ilvl w:val="0"/>
          <w:numId w:val="5"/>
        </w:numPr>
        <w:spacing w:line="276" w:lineRule="auto"/>
        <w:jc w:val="both"/>
      </w:pPr>
      <w:r w:rsidRPr="00796976">
        <w:rPr>
          <w:sz w:val="22"/>
          <w:szCs w:val="22"/>
        </w:rPr>
        <w:t>Was GP fidelity to the training video associated with greater patient</w:t>
      </w:r>
      <w:r w:rsidR="00707D8A">
        <w:rPr>
          <w:sz w:val="22"/>
          <w:szCs w:val="22"/>
        </w:rPr>
        <w:t xml:space="preserve"> mean</w:t>
      </w:r>
      <w:r w:rsidRPr="00796976">
        <w:rPr>
          <w:sz w:val="22"/>
          <w:szCs w:val="22"/>
        </w:rPr>
        <w:t xml:space="preserve"> </w:t>
      </w:r>
      <w:del w:id="47" w:author="Eleanor Ayre" w:date="2019-06-26T13:35:00Z">
        <w:r w:rsidRPr="00796976" w:rsidDel="00CF41A7">
          <w:rPr>
            <w:sz w:val="22"/>
            <w:szCs w:val="22"/>
          </w:rPr>
          <w:delText xml:space="preserve">mean </w:delText>
        </w:r>
      </w:del>
      <w:r w:rsidRPr="00796976">
        <w:rPr>
          <w:sz w:val="22"/>
          <w:szCs w:val="22"/>
        </w:rPr>
        <w:t>weight loss?</w:t>
      </w:r>
    </w:p>
    <w:p w14:paraId="4E268E3E" w14:textId="5B74BAC4" w:rsidR="00F145D7" w:rsidRDefault="00C814C5" w:rsidP="00796976">
      <w:pPr>
        <w:pStyle w:val="ListParagraph"/>
        <w:numPr>
          <w:ilvl w:val="0"/>
          <w:numId w:val="5"/>
        </w:numPr>
        <w:spacing w:line="276" w:lineRule="auto"/>
        <w:jc w:val="both"/>
      </w:pPr>
      <w:r>
        <w:t xml:space="preserve">Was the number of individual BCTs used associated with patient weight </w:t>
      </w:r>
      <w:del w:id="48" w:author="Eleanor Ayre" w:date="2019-06-26T13:35:00Z">
        <w:r w:rsidDel="00CF41A7">
          <w:delText>loss</w:delText>
        </w:r>
      </w:del>
      <w:ins w:id="49" w:author="Eleanor Ayre" w:date="2019-06-26T13:40:00Z">
        <w:r w:rsidR="00ED594C">
          <w:t>loss</w:t>
        </w:r>
      </w:ins>
      <w:r>
        <w:t>, or action on their weight?</w:t>
      </w:r>
    </w:p>
    <w:p w14:paraId="498D2756" w14:textId="77777777" w:rsidR="004D3D14" w:rsidRPr="00C946B4" w:rsidRDefault="004D3D14" w:rsidP="00774DDB">
      <w:pPr>
        <w:spacing w:line="276" w:lineRule="auto"/>
        <w:jc w:val="both"/>
        <w:rPr>
          <w:rFonts w:cs="Times New Roman"/>
          <w:sz w:val="22"/>
          <w:szCs w:val="22"/>
        </w:rPr>
      </w:pPr>
    </w:p>
    <w:p w14:paraId="00507802" w14:textId="77777777" w:rsidR="0019338B" w:rsidRDefault="001158DA" w:rsidP="00774DDB">
      <w:pPr>
        <w:spacing w:line="276" w:lineRule="auto"/>
        <w:jc w:val="both"/>
        <w:rPr>
          <w:ins w:id="50" w:author="Eleanor Ayre" w:date="2019-06-26T12:51:00Z"/>
          <w:rFonts w:cs="Times New Roman"/>
          <w:b/>
          <w:sz w:val="22"/>
          <w:szCs w:val="22"/>
        </w:rPr>
      </w:pPr>
      <w:r w:rsidRPr="00C946B4">
        <w:rPr>
          <w:rFonts w:cs="Times New Roman"/>
          <w:b/>
          <w:sz w:val="22"/>
          <w:szCs w:val="22"/>
        </w:rPr>
        <w:t>Methods</w:t>
      </w:r>
      <w:r w:rsidR="00693F0D" w:rsidRPr="00C946B4">
        <w:rPr>
          <w:rFonts w:cs="Times New Roman"/>
          <w:b/>
          <w:sz w:val="22"/>
          <w:szCs w:val="22"/>
        </w:rPr>
        <w:t xml:space="preserve">: </w:t>
      </w:r>
    </w:p>
    <w:p w14:paraId="26A0769E" w14:textId="633B37A5" w:rsidR="0019338B" w:rsidRDefault="0019338B" w:rsidP="00774DDB">
      <w:pPr>
        <w:spacing w:line="276" w:lineRule="auto"/>
        <w:jc w:val="both"/>
        <w:rPr>
          <w:ins w:id="51" w:author="Eleanor Ayre" w:date="2019-06-26T12:51:00Z"/>
          <w:rFonts w:cs="Times New Roman"/>
          <w:b/>
          <w:sz w:val="22"/>
          <w:szCs w:val="22"/>
        </w:rPr>
      </w:pPr>
      <w:ins w:id="52" w:author="Eleanor Ayre" w:date="2019-06-26T12:51:00Z">
        <w:r>
          <w:rPr>
            <w:rFonts w:cs="Times New Roman"/>
            <w:b/>
            <w:sz w:val="22"/>
            <w:szCs w:val="22"/>
          </w:rPr>
          <w:t xml:space="preserve">Exclusion criteria </w:t>
        </w:r>
      </w:ins>
    </w:p>
    <w:p w14:paraId="7875F206" w14:textId="5FD2BF86" w:rsidR="0019338B" w:rsidRDefault="0019338B" w:rsidP="00774DDB">
      <w:pPr>
        <w:spacing w:line="276" w:lineRule="auto"/>
        <w:jc w:val="both"/>
        <w:rPr>
          <w:ins w:id="53" w:author="Eleanor Ayre" w:date="2019-06-26T12:51:00Z"/>
          <w:rFonts w:cs="Times New Roman"/>
          <w:b/>
          <w:sz w:val="22"/>
          <w:szCs w:val="22"/>
        </w:rPr>
      </w:pPr>
      <w:ins w:id="54" w:author="Eleanor Ayre" w:date="2019-06-26T12:51:00Z">
        <w:r w:rsidRPr="00C946B4">
          <w:rPr>
            <w:sz w:val="22"/>
            <w:szCs w:val="22"/>
          </w:rPr>
          <w:t>In the BWeL trial the exclusion criteria excluded those who were pregnant/planning pregnancy, those who had undergone bariatric surgery, those who had completed a weight management plan or had used pharmacotherapy in the last three months or were currently enrolled and those attending to discuss weight</w:t>
        </w:r>
        <w:r>
          <w:rPr>
            <w:sz w:val="22"/>
            <w:szCs w:val="22"/>
          </w:rPr>
          <w:fldChar w:fldCharType="begin" w:fldLock="1"/>
        </w:r>
        <w:r>
          <w:rPr>
            <w:sz w:val="22"/>
            <w:szCs w:val="22"/>
          </w:rPr>
          <w:instrText>ADDIN CSL_CITATION {"citationItems":[{"id":"ITEM-1","itemData":{"DOI":"10.1016/S0140-6736(16)31893-1","ISSN":"0140-6736","author":[{"dropping-particle":"","family":"Aveyard","given":"Paul","non-dropping-particle":"","parse-names":false,"suffix":""},{"dropping-particle":"","family":"Lewis","given":"Amanda","non-dropping-particle":"","parse-names":false,"suffix":""},{"dropping-particle":"","family":"Tearne","given":"Sarah","non-dropping-particle":"","parse-names":false,"suffix":""},{"dropping-particle":"","family":"Hood","given":"Kathryn","non-dropping-particle":"","parse-names":false,"suffix":""},{"dropping-particle":"","family":"Christian-Brown","given":"Anna","non-dropping-particle":"","parse-names":false,"suffix":""},{"dropping-particle":"","family":"Adab","given":"Peymane","non-dropping-particle":"","parse-names":false,"suffix":""},{"dropping-particle":"","family":"Begh","given":"Rachna","non-dropping-particle":"","parse-names":false,"suffix":""},{"dropping-particle":"","family":"Jolly","given":"Kate","non-dropping-particle":"","parse-names":false,"suffix":""},{"dropping-particle":"","family":"Daley","given":"Amanda","non-dropping-particle":"","parse-names":false,"suffix":""},{"dropping-particle":"","family":"Farley","given":"Amanda","non-dropping-particle":"","parse-names":false,"suffix":""},{"dropping-particle":"","family":"Lycett","given":"Deborah","non-dropping-particle":"","parse-names":false,"suffix":""},{"dropping-particle":"","family":"Nickless","given":"Alecia","non-dropping-particle":"","parse-names":false,"suffix":""},{"dropping-particle":"","family":"Yu","given":"Ly-Mee","non-dropping-particle":"","parse-names":false,"suffix":""},{"dropping-particle":"","family":"Retat","given":"Lise","non-dropping-particle":"","parse-names":false,"suffix":""},{"dropping-particle":"","family":"Webber","given":"Laura","non-dropping-particle":"","parse-names":false,"suffix":""},{"dropping-particle":"","family":"Pimpin","given":"Laura","non-dropping-particle":"","parse-names":false,"suffix":""},{"dropping-particle":"","family":"Jebb","given":"Susan A","non-dropping-particle":"","parse-names":false,"suffix":""}],"container-title":"The Lancet","id":"ITEM-1","issue":"10059","issued":{"date-parts":[["2016"]]},"note":"doi: 10.1016/S0140-6736(16)31893-1; 23","page":"2492-2500","publisher":"Elsevier","title":"Screening and brief intervention for obesity in primary care: a parallel, two-arm, randomised trial","type":"article-journal","volume":"388"},"uris":["http://www.mendeley.com/documents/?uuid=01aa7681-8812-324d-a45b-856376cff992"]}],"mendeley":{"formattedCitation":"&lt;sup&gt;3&lt;/sup&gt;","plainTextFormattedCitation":"3","previouslyFormattedCitation":"&lt;sup&gt;1&lt;/sup&gt;"},"properties":{"noteIndex":0},"schema":"https://github.com/citation-style-language/schema/raw/master/csl-citation.json"}</w:instrText>
        </w:r>
        <w:r>
          <w:rPr>
            <w:sz w:val="22"/>
            <w:szCs w:val="22"/>
          </w:rPr>
          <w:fldChar w:fldCharType="separate"/>
        </w:r>
        <w:r w:rsidRPr="00BF5866">
          <w:rPr>
            <w:noProof/>
            <w:sz w:val="22"/>
            <w:szCs w:val="22"/>
            <w:vertAlign w:val="superscript"/>
          </w:rPr>
          <w:t>3</w:t>
        </w:r>
        <w:r>
          <w:rPr>
            <w:sz w:val="22"/>
            <w:szCs w:val="22"/>
          </w:rPr>
          <w:fldChar w:fldCharType="end"/>
        </w:r>
        <w:r w:rsidRPr="00C946B4">
          <w:rPr>
            <w:sz w:val="22"/>
            <w:szCs w:val="22"/>
          </w:rPr>
          <w:t xml:space="preserve">. </w:t>
        </w:r>
      </w:ins>
    </w:p>
    <w:p w14:paraId="3D8729A5" w14:textId="77777777" w:rsidR="0019338B" w:rsidRPr="00C946B4" w:rsidRDefault="0019338B" w:rsidP="00774DDB">
      <w:pPr>
        <w:spacing w:line="276" w:lineRule="auto"/>
        <w:jc w:val="both"/>
        <w:rPr>
          <w:rFonts w:cs="Times New Roman"/>
          <w:b/>
          <w:sz w:val="22"/>
          <w:szCs w:val="22"/>
        </w:rPr>
      </w:pPr>
    </w:p>
    <w:p w14:paraId="293A73F3" w14:textId="7A09A8DF" w:rsidR="00D61A6B" w:rsidRDefault="00D61A6B" w:rsidP="00D45197">
      <w:pPr>
        <w:rPr>
          <w:rFonts w:cs="Times New Roman"/>
          <w:sz w:val="22"/>
          <w:szCs w:val="22"/>
        </w:rPr>
      </w:pPr>
      <w:r>
        <w:rPr>
          <w:b/>
          <w:sz w:val="22"/>
          <w:szCs w:val="22"/>
        </w:rPr>
        <w:t>Data</w:t>
      </w:r>
      <w:r w:rsidR="00602F65">
        <w:rPr>
          <w:b/>
          <w:sz w:val="22"/>
          <w:szCs w:val="22"/>
        </w:rPr>
        <w:t xml:space="preserve"> </w:t>
      </w:r>
      <w:r>
        <w:rPr>
          <w:b/>
          <w:sz w:val="22"/>
          <w:szCs w:val="22"/>
        </w:rPr>
        <w:t>source</w:t>
      </w:r>
      <w:r w:rsidR="00602F65">
        <w:rPr>
          <w:b/>
          <w:sz w:val="22"/>
          <w:szCs w:val="22"/>
        </w:rPr>
        <w:t>s</w:t>
      </w:r>
      <w:r>
        <w:rPr>
          <w:b/>
          <w:sz w:val="22"/>
          <w:szCs w:val="22"/>
        </w:rPr>
        <w:t xml:space="preserve"> and processing</w:t>
      </w:r>
      <w:r w:rsidRPr="00C946B4">
        <w:rPr>
          <w:rFonts w:cs="Times New Roman"/>
          <w:sz w:val="22"/>
          <w:szCs w:val="22"/>
        </w:rPr>
        <w:t xml:space="preserve"> </w:t>
      </w:r>
    </w:p>
    <w:p w14:paraId="584AB9DD" w14:textId="77777777" w:rsidR="00D61A6B" w:rsidRDefault="00D61A6B" w:rsidP="00D45197">
      <w:pPr>
        <w:rPr>
          <w:rFonts w:cs="Times New Roman"/>
          <w:sz w:val="22"/>
          <w:szCs w:val="22"/>
        </w:rPr>
      </w:pPr>
    </w:p>
    <w:p w14:paraId="7C436C63" w14:textId="3DE79381" w:rsidR="00F476C5" w:rsidRPr="00C946B4" w:rsidRDefault="00C814C5" w:rsidP="00F476C5">
      <w:pPr>
        <w:spacing w:line="276" w:lineRule="auto"/>
        <w:jc w:val="both"/>
        <w:rPr>
          <w:rFonts w:cs="Times New Roman"/>
          <w:sz w:val="22"/>
          <w:szCs w:val="22"/>
        </w:rPr>
      </w:pPr>
      <w:r>
        <w:rPr>
          <w:rFonts w:cs="Times New Roman"/>
          <w:sz w:val="22"/>
          <w:szCs w:val="22"/>
        </w:rPr>
        <w:t>In the BWeL trial half of all pat</w:t>
      </w:r>
      <w:r w:rsidR="00230676">
        <w:rPr>
          <w:rFonts w:cs="Times New Roman"/>
          <w:sz w:val="22"/>
          <w:szCs w:val="22"/>
        </w:rPr>
        <w:t>ien</w:t>
      </w:r>
      <w:r>
        <w:rPr>
          <w:rFonts w:cs="Times New Roman"/>
          <w:sz w:val="22"/>
          <w:szCs w:val="22"/>
        </w:rPr>
        <w:t xml:space="preserve">ts were randomly selected for audio recording. </w:t>
      </w:r>
      <w:r w:rsidR="00D61A6B">
        <w:rPr>
          <w:rFonts w:cs="Times New Roman"/>
          <w:sz w:val="22"/>
          <w:szCs w:val="22"/>
        </w:rPr>
        <w:t xml:space="preserve">Our research </w:t>
      </w:r>
      <w:r w:rsidR="00D61A6B" w:rsidRPr="00241908">
        <w:rPr>
          <w:rFonts w:cs="Times New Roman"/>
          <w:sz w:val="22"/>
          <w:szCs w:val="22"/>
        </w:rPr>
        <w:t xml:space="preserve">examines </w:t>
      </w:r>
      <w:r w:rsidR="00D61A6B" w:rsidRPr="006D1B17">
        <w:rPr>
          <w:rFonts w:cs="Times New Roman"/>
          <w:sz w:val="22"/>
          <w:szCs w:val="22"/>
          <w:rPrChange w:id="55" w:author="Eleanor Ayre" w:date="2019-06-26T12:48:00Z">
            <w:rPr>
              <w:rFonts w:cs="Times New Roman"/>
              <w:sz w:val="22"/>
              <w:szCs w:val="22"/>
              <w:highlight w:val="yellow"/>
            </w:rPr>
          </w:rPrChange>
        </w:rPr>
        <w:t>2</w:t>
      </w:r>
      <w:del w:id="56" w:author="Eleanor Ayre" w:date="2019-06-25T11:19:00Z">
        <w:r w:rsidR="00D61A6B" w:rsidRPr="006D1B17" w:rsidDel="00E3557D">
          <w:rPr>
            <w:rFonts w:cs="Times New Roman"/>
            <w:sz w:val="22"/>
            <w:szCs w:val="22"/>
            <w:rPrChange w:id="57" w:author="Eleanor Ayre" w:date="2019-06-26T12:48:00Z">
              <w:rPr>
                <w:rFonts w:cs="Times New Roman"/>
                <w:sz w:val="22"/>
                <w:szCs w:val="22"/>
                <w:highlight w:val="yellow"/>
              </w:rPr>
            </w:rPrChange>
          </w:rPr>
          <w:delText>32</w:delText>
        </w:r>
      </w:del>
      <w:ins w:id="58" w:author="Eleanor Ayre" w:date="2019-06-25T11:19:00Z">
        <w:r w:rsidR="00E3557D" w:rsidRPr="006D1B17">
          <w:rPr>
            <w:rFonts w:cs="Times New Roman"/>
            <w:sz w:val="22"/>
            <w:szCs w:val="22"/>
            <w:rPrChange w:id="59" w:author="Eleanor Ayre" w:date="2019-06-26T12:48:00Z">
              <w:rPr>
                <w:rFonts w:cs="Times New Roman"/>
                <w:sz w:val="22"/>
                <w:szCs w:val="22"/>
                <w:highlight w:val="yellow"/>
              </w:rPr>
            </w:rPrChange>
          </w:rPr>
          <w:t>24</w:t>
        </w:r>
      </w:ins>
      <w:r w:rsidR="00D61A6B">
        <w:rPr>
          <w:rFonts w:cs="Times New Roman"/>
          <w:sz w:val="22"/>
          <w:szCs w:val="22"/>
        </w:rPr>
        <w:t xml:space="preserve"> intervention r</w:t>
      </w:r>
      <w:r w:rsidR="00A30386" w:rsidRPr="00C946B4">
        <w:rPr>
          <w:rFonts w:cs="Times New Roman"/>
          <w:sz w:val="22"/>
          <w:szCs w:val="22"/>
        </w:rPr>
        <w:t xml:space="preserve">ecordings of interactions between GPs and patients in the </w:t>
      </w:r>
      <w:r>
        <w:rPr>
          <w:rFonts w:cs="Times New Roman"/>
          <w:sz w:val="22"/>
          <w:szCs w:val="22"/>
        </w:rPr>
        <w:t>control arm, where GPs delivered brief weight loss advice.</w:t>
      </w:r>
      <w:r w:rsidR="00A30386" w:rsidRPr="00C946B4">
        <w:rPr>
          <w:rFonts w:cs="Times New Roman"/>
          <w:sz w:val="22"/>
          <w:szCs w:val="22"/>
        </w:rPr>
        <w:t xml:space="preserve"> </w:t>
      </w:r>
      <w:r w:rsidR="00F476C5" w:rsidRPr="00C946B4">
        <w:rPr>
          <w:rFonts w:cs="Times New Roman"/>
          <w:sz w:val="22"/>
          <w:szCs w:val="22"/>
        </w:rPr>
        <w:t xml:space="preserve">Participants were </w:t>
      </w:r>
      <w:r w:rsidR="00F476C5" w:rsidRPr="00C946B4">
        <w:rPr>
          <w:rFonts w:cs="Times New Roman"/>
          <w:sz w:val="22"/>
          <w:szCs w:val="22"/>
        </w:rPr>
        <w:lastRenderedPageBreak/>
        <w:t>telephoned after 3 months</w:t>
      </w:r>
      <w:r w:rsidR="00BF733A">
        <w:rPr>
          <w:rFonts w:cs="Times New Roman"/>
          <w:sz w:val="22"/>
          <w:szCs w:val="22"/>
        </w:rPr>
        <w:t>, where they</w:t>
      </w:r>
      <w:r>
        <w:rPr>
          <w:rFonts w:cs="Times New Roman"/>
          <w:sz w:val="22"/>
          <w:szCs w:val="22"/>
        </w:rPr>
        <w:t xml:space="preserve"> </w:t>
      </w:r>
      <w:r w:rsidR="00BF733A">
        <w:rPr>
          <w:rFonts w:cs="Times New Roman"/>
          <w:sz w:val="22"/>
          <w:szCs w:val="22"/>
        </w:rPr>
        <w:t xml:space="preserve">self-reported weight loss, </w:t>
      </w:r>
      <w:del w:id="60" w:author="Eleanor Ayre" w:date="2019-06-25T11:19:00Z">
        <w:r w:rsidR="00F476C5" w:rsidRPr="00C946B4" w:rsidDel="00E3557D">
          <w:rPr>
            <w:rFonts w:cs="Times New Roman"/>
            <w:sz w:val="22"/>
            <w:szCs w:val="22"/>
          </w:rPr>
          <w:delText xml:space="preserve"> </w:delText>
        </w:r>
      </w:del>
      <w:r w:rsidR="00F476C5" w:rsidRPr="00C946B4">
        <w:rPr>
          <w:rFonts w:cs="Times New Roman"/>
          <w:sz w:val="22"/>
          <w:szCs w:val="22"/>
        </w:rPr>
        <w:t xml:space="preserve">and </w:t>
      </w:r>
      <w:ins w:id="61" w:author="Eleanor Ayre" w:date="2019-06-26T13:22:00Z">
        <w:r w:rsidR="00990822">
          <w:rPr>
            <w:rFonts w:cs="Times New Roman"/>
            <w:sz w:val="22"/>
            <w:szCs w:val="22"/>
          </w:rPr>
          <w:t xml:space="preserve">were </w:t>
        </w:r>
      </w:ins>
      <w:r w:rsidR="00BF733A">
        <w:rPr>
          <w:rFonts w:cs="Times New Roman"/>
          <w:sz w:val="22"/>
          <w:szCs w:val="22"/>
        </w:rPr>
        <w:t>seen by a researcher</w:t>
      </w:r>
      <w:r w:rsidR="00F476C5" w:rsidRPr="00C946B4">
        <w:rPr>
          <w:rFonts w:cs="Times New Roman"/>
          <w:sz w:val="22"/>
          <w:szCs w:val="22"/>
        </w:rPr>
        <w:t xml:space="preserve"> at 12 months</w:t>
      </w:r>
      <w:r w:rsidR="00BF733A">
        <w:rPr>
          <w:rFonts w:cs="Times New Roman"/>
          <w:sz w:val="22"/>
          <w:szCs w:val="22"/>
        </w:rPr>
        <w:t xml:space="preserve">, where they were weighed using the </w:t>
      </w:r>
      <w:r w:rsidR="00BF733A" w:rsidRPr="00C946B4">
        <w:rPr>
          <w:rFonts w:cs="Times New Roman"/>
          <w:sz w:val="22"/>
          <w:szCs w:val="22"/>
        </w:rPr>
        <w:t>Tanita SC-240MA Body Composition Analyser</w:t>
      </w:r>
      <w:del w:id="62" w:author="Eleanor Ayre" w:date="2019-06-26T13:22:00Z">
        <w:r w:rsidR="00BF733A" w:rsidDel="00990822">
          <w:rPr>
            <w:rFonts w:cs="Times New Roman"/>
            <w:sz w:val="22"/>
            <w:szCs w:val="22"/>
          </w:rPr>
          <w:delText>,</w:delText>
        </w:r>
      </w:del>
      <w:ins w:id="63" w:author="Eleanor Ayre" w:date="2019-06-26T13:22:00Z">
        <w:r w:rsidR="00990822">
          <w:rPr>
            <w:rFonts w:cs="Times New Roman"/>
            <w:sz w:val="22"/>
            <w:szCs w:val="22"/>
          </w:rPr>
          <w:t>.</w:t>
        </w:r>
      </w:ins>
      <w:r w:rsidR="00BF733A" w:rsidRPr="00C946B4">
        <w:rPr>
          <w:rFonts w:cs="Times New Roman"/>
          <w:sz w:val="22"/>
          <w:szCs w:val="22"/>
        </w:rPr>
        <w:t xml:space="preserve"> </w:t>
      </w:r>
      <w:ins w:id="64" w:author="Eleanor Ayre" w:date="2019-06-26T13:22:00Z">
        <w:r w:rsidR="00990822">
          <w:rPr>
            <w:rFonts w:cs="Times New Roman"/>
            <w:sz w:val="22"/>
            <w:szCs w:val="22"/>
          </w:rPr>
          <w:t>This</w:t>
        </w:r>
      </w:ins>
      <w:del w:id="65" w:author="Eleanor Ayre" w:date="2019-06-26T13:22:00Z">
        <w:r w:rsidR="00BF733A" w:rsidRPr="00C946B4" w:rsidDel="00990822">
          <w:rPr>
            <w:rFonts w:cs="Times New Roman"/>
            <w:sz w:val="22"/>
            <w:szCs w:val="22"/>
          </w:rPr>
          <w:delText>which</w:delText>
        </w:r>
      </w:del>
      <w:r w:rsidR="00BF733A" w:rsidRPr="00C946B4">
        <w:rPr>
          <w:rFonts w:cs="Times New Roman"/>
          <w:sz w:val="22"/>
          <w:szCs w:val="22"/>
        </w:rPr>
        <w:t xml:space="preserve"> was </w:t>
      </w:r>
      <w:ins w:id="66" w:author="Eleanor Ayre" w:date="2019-06-25T16:38:00Z">
        <w:r w:rsidR="00530F6A">
          <w:rPr>
            <w:rFonts w:cs="Times New Roman"/>
            <w:sz w:val="22"/>
            <w:szCs w:val="22"/>
          </w:rPr>
          <w:t xml:space="preserve">also </w:t>
        </w:r>
      </w:ins>
      <w:r w:rsidR="00BF733A" w:rsidRPr="00C946B4">
        <w:rPr>
          <w:rFonts w:cs="Times New Roman"/>
          <w:sz w:val="22"/>
          <w:szCs w:val="22"/>
        </w:rPr>
        <w:t xml:space="preserve">used to measure </w:t>
      </w:r>
      <w:ins w:id="67" w:author="Eleanor Ayre" w:date="2019-06-25T11:19:00Z">
        <w:r w:rsidR="00E3557D">
          <w:rPr>
            <w:rFonts w:cs="Times New Roman"/>
            <w:sz w:val="22"/>
            <w:szCs w:val="22"/>
          </w:rPr>
          <w:t>weight</w:t>
        </w:r>
      </w:ins>
      <w:del w:id="68" w:author="Eleanor Ayre" w:date="2019-06-25T11:19:00Z">
        <w:r w:rsidR="00BF733A" w:rsidRPr="00C946B4" w:rsidDel="00E3557D">
          <w:rPr>
            <w:rFonts w:cs="Times New Roman"/>
            <w:sz w:val="22"/>
            <w:szCs w:val="22"/>
          </w:rPr>
          <w:delText>BMI</w:delText>
        </w:r>
      </w:del>
      <w:r w:rsidR="00BF733A" w:rsidRPr="00C946B4">
        <w:rPr>
          <w:rFonts w:cs="Times New Roman"/>
          <w:sz w:val="22"/>
          <w:szCs w:val="22"/>
        </w:rPr>
        <w:t xml:space="preserve"> at the beginning of the trial</w:t>
      </w:r>
      <w:r w:rsidR="00BF733A">
        <w:rPr>
          <w:rFonts w:cs="Times New Roman"/>
          <w:sz w:val="22"/>
          <w:szCs w:val="22"/>
        </w:rPr>
        <w:t>.</w:t>
      </w:r>
      <w:ins w:id="69" w:author="Eleanor Ayre" w:date="2019-06-25T11:19:00Z">
        <w:r w:rsidR="00E3557D">
          <w:rPr>
            <w:rFonts w:cs="Times New Roman"/>
            <w:sz w:val="22"/>
            <w:szCs w:val="22"/>
          </w:rPr>
          <w:t xml:space="preserve"> Height was also measured</w:t>
        </w:r>
      </w:ins>
      <w:ins w:id="70" w:author="Eleanor Ayre" w:date="2019-06-26T13:22:00Z">
        <w:r w:rsidR="00990822">
          <w:rPr>
            <w:rFonts w:cs="Times New Roman"/>
            <w:sz w:val="22"/>
            <w:szCs w:val="22"/>
          </w:rPr>
          <w:t>,</w:t>
        </w:r>
      </w:ins>
      <w:ins w:id="71" w:author="Eleanor Ayre" w:date="2019-06-25T11:19:00Z">
        <w:r w:rsidR="00E3557D">
          <w:rPr>
            <w:rFonts w:cs="Times New Roman"/>
            <w:sz w:val="22"/>
            <w:szCs w:val="22"/>
          </w:rPr>
          <w:t xml:space="preserve"> and from these measurements BMI was calculated.</w:t>
        </w:r>
      </w:ins>
      <w:r w:rsidR="00BF733A">
        <w:rPr>
          <w:rFonts w:cs="Times New Roman"/>
          <w:sz w:val="22"/>
          <w:szCs w:val="22"/>
        </w:rPr>
        <w:t xml:space="preserve"> At both 3 and 12 months the </w:t>
      </w:r>
      <w:r>
        <w:rPr>
          <w:rFonts w:cs="Times New Roman"/>
          <w:sz w:val="22"/>
          <w:szCs w:val="22"/>
        </w:rPr>
        <w:t>researchers</w:t>
      </w:r>
      <w:r w:rsidR="00F476C5" w:rsidRPr="00C946B4">
        <w:rPr>
          <w:rFonts w:cs="Times New Roman"/>
          <w:sz w:val="22"/>
          <w:szCs w:val="22"/>
        </w:rPr>
        <w:t xml:space="preserve"> determined whether participants had tried to lose weight and how they had had done this, recording whether it was effective or not. </w:t>
      </w:r>
    </w:p>
    <w:p w14:paraId="4FF31B84" w14:textId="378E186D" w:rsidR="00C43EBF" w:rsidRDefault="00A43007" w:rsidP="00774DDB">
      <w:pPr>
        <w:spacing w:line="276" w:lineRule="auto"/>
        <w:jc w:val="both"/>
        <w:rPr>
          <w:rFonts w:cs="Times New Roman"/>
          <w:sz w:val="22"/>
          <w:szCs w:val="22"/>
        </w:rPr>
      </w:pPr>
      <w:r w:rsidRPr="00C946B4">
        <w:rPr>
          <w:rFonts w:cs="Times New Roman"/>
          <w:sz w:val="22"/>
          <w:szCs w:val="22"/>
        </w:rPr>
        <w:t>We</w:t>
      </w:r>
      <w:r w:rsidR="00A30386" w:rsidRPr="00C946B4">
        <w:rPr>
          <w:rFonts w:cs="Times New Roman"/>
          <w:sz w:val="22"/>
          <w:szCs w:val="22"/>
        </w:rPr>
        <w:t xml:space="preserve"> will use </w:t>
      </w:r>
      <w:r w:rsidR="00F84BE2" w:rsidRPr="00C946B4">
        <w:rPr>
          <w:rFonts w:cs="Times New Roman"/>
          <w:sz w:val="22"/>
          <w:szCs w:val="22"/>
        </w:rPr>
        <w:t>the</w:t>
      </w:r>
      <w:r w:rsidR="00BF733A">
        <w:rPr>
          <w:rFonts w:cs="Times New Roman"/>
          <w:sz w:val="22"/>
          <w:szCs w:val="22"/>
        </w:rPr>
        <w:t xml:space="preserve"> BWeL</w:t>
      </w:r>
      <w:r w:rsidR="00F84BE2" w:rsidRPr="00C946B4">
        <w:rPr>
          <w:rFonts w:cs="Times New Roman"/>
          <w:sz w:val="22"/>
          <w:szCs w:val="22"/>
        </w:rPr>
        <w:t xml:space="preserve"> </w:t>
      </w:r>
      <w:r w:rsidR="00A30386" w:rsidRPr="00C946B4">
        <w:rPr>
          <w:rFonts w:cs="Times New Roman"/>
          <w:sz w:val="22"/>
          <w:szCs w:val="22"/>
        </w:rPr>
        <w:t>audio recordings to code behavioural change techniques using Michie’s</w:t>
      </w:r>
      <w:r w:rsidR="00D97E0E" w:rsidRPr="00C946B4">
        <w:rPr>
          <w:rFonts w:cs="Times New Roman"/>
          <w:sz w:val="22"/>
          <w:szCs w:val="22"/>
        </w:rPr>
        <w:t xml:space="preserve"> </w:t>
      </w:r>
      <w:r w:rsidR="003C24C9" w:rsidRPr="00C946B4">
        <w:rPr>
          <w:rFonts w:cs="Times New Roman"/>
          <w:sz w:val="22"/>
          <w:szCs w:val="22"/>
        </w:rPr>
        <w:t xml:space="preserve">behavioural change taxonomy </w:t>
      </w:r>
      <w:r w:rsidR="00A30386" w:rsidRPr="00C946B4">
        <w:rPr>
          <w:rFonts w:cs="Times New Roman"/>
          <w:sz w:val="22"/>
          <w:szCs w:val="22"/>
        </w:rPr>
        <w:t>v1</w:t>
      </w:r>
      <w:r w:rsidR="00564559">
        <w:rPr>
          <w:rFonts w:cs="Times New Roman"/>
          <w:sz w:val="22"/>
          <w:szCs w:val="22"/>
        </w:rPr>
        <w:fldChar w:fldCharType="begin" w:fldLock="1"/>
      </w:r>
      <w:r w:rsidR="00BF5866">
        <w:rPr>
          <w:rFonts w:cs="Times New Roman"/>
          <w:sz w:val="22"/>
          <w:szCs w:val="22"/>
        </w:rPr>
        <w:instrText>ADDIN CSL_CITATION {"citationItems":[{"id":"ITEM-1","itemData":{"DOI":"10.1007/s12160-013-9486-6","ISSN":"0883-6612","author":[{"dropping-particle":"","family":"Michie","given":"Susan","non-dropping-particle":"","parse-names":false,"suffix":""},{"dropping-particle":"","family":"Richardson","given":"Michelle","non-dropping-particle":"","parse-names":false,"suffix":""},{"dropping-particle":"","family":"Johnston","given":"Marie","non-dropping-particle":"","parse-names":false,"suffix":""},{"dropping-particle":"","family":"Abraham","given":"Charles","non-dropping-particle":"","parse-names":false,"suffix":""},{"dropping-particle":"","family":"Francis","given":"Jill","non-dropping-particle":"","parse-names":false,"suffix":""},{"dropping-particle":"","family":"Hardeman","given":"Wendy","non-dropping-particle":"","parse-names":false,"suffix":""},{"dropping-particle":"","family":"Eccles","given":"Martin","non-dropping-particle":"","parse-names":false,"suffix":""},{"dropping-particle":"","family":"Cane","given":"James","non-dropping-particle":"","parse-names":false,"suffix":""},{"dropping-particle":"","family":"Wood","given":"Caroline","non-dropping-particle":"","parse-names":false,"suffix":""}],"container-title":"Annals of Behavioral Medicine","id":"ITEM-1","issue":"1","issued":{"date-parts":[["2013"]]},"note":"ID: TN_springer_jour10.1007/s12160-013-9486-6","page":"81-95","publisher-place":"Boston","title":"The Behavior Change Technique Taxonomy (v1) of 93 Hierarchically Clustered Techniques: Building an International Consensus for the Reporting of Behavior Change Interventions","type":"article-journal","volume":"46"},"uris":["http://www.mendeley.com/documents/?uuid=2dd1847f-8d3b-3369-8eb8-5f3e2051fc64"]}],"mendeley":{"formattedCitation":"&lt;sup&gt;4&lt;/sup&gt;","plainTextFormattedCitation":"4","previouslyFormattedCitation":"&lt;sup&gt;2&lt;/sup&gt;"},"properties":{"noteIndex":0},"schema":"https://github.com/citation-style-language/schema/raw/master/csl-citation.json"}</w:instrText>
      </w:r>
      <w:r w:rsidR="00564559">
        <w:rPr>
          <w:rFonts w:cs="Times New Roman"/>
          <w:sz w:val="22"/>
          <w:szCs w:val="22"/>
        </w:rPr>
        <w:fldChar w:fldCharType="separate"/>
      </w:r>
      <w:r w:rsidR="00BF5866" w:rsidRPr="00BF5866">
        <w:rPr>
          <w:rFonts w:cs="Times New Roman"/>
          <w:noProof/>
          <w:sz w:val="22"/>
          <w:szCs w:val="22"/>
          <w:vertAlign w:val="superscript"/>
        </w:rPr>
        <w:t>4</w:t>
      </w:r>
      <w:r w:rsidR="00564559">
        <w:rPr>
          <w:rFonts w:cs="Times New Roman"/>
          <w:sz w:val="22"/>
          <w:szCs w:val="22"/>
        </w:rPr>
        <w:fldChar w:fldCharType="end"/>
      </w:r>
      <w:r w:rsidR="00A30386" w:rsidRPr="00C946B4">
        <w:rPr>
          <w:rFonts w:cs="Times New Roman"/>
          <w:sz w:val="22"/>
          <w:szCs w:val="22"/>
        </w:rPr>
        <w:t xml:space="preserve"> alongside the CALO-RE taxonomy</w:t>
      </w:r>
      <w:sdt>
        <w:sdtPr>
          <w:rPr>
            <w:rFonts w:cs="Times New Roman"/>
            <w:sz w:val="22"/>
            <w:szCs w:val="22"/>
          </w:rPr>
          <w:tag w:val="doc:5cdbf326e4b02757ee4c7fdb;body"/>
          <w:id w:val="-1799225534"/>
          <w:placeholder>
            <w:docPart w:val="E6F226D9DD294B59BE113932DCC5D85C"/>
          </w:placeholder>
          <w15:webExtensionLinked/>
        </w:sdtPr>
        <w:sdtEndPr/>
        <w:sdtContent>
          <w:r w:rsidR="00564559">
            <w:rPr>
              <w:rFonts w:eastAsia="Times New Roman"/>
              <w:sz w:val="22"/>
              <w:szCs w:val="22"/>
              <w:vertAlign w:val="superscript"/>
            </w:rPr>
            <w:t>3</w:t>
          </w:r>
        </w:sdtContent>
      </w:sdt>
      <w:r w:rsidR="003559F3" w:rsidRPr="00C946B4">
        <w:rPr>
          <w:rFonts w:cs="Times New Roman"/>
          <w:sz w:val="22"/>
          <w:szCs w:val="22"/>
        </w:rPr>
        <w:t xml:space="preserve"> </w:t>
      </w:r>
      <w:r w:rsidR="00D61A6B">
        <w:rPr>
          <w:rFonts w:cs="Times New Roman"/>
          <w:sz w:val="22"/>
          <w:szCs w:val="22"/>
        </w:rPr>
        <w:t>.</w:t>
      </w:r>
      <w:r w:rsidR="00A30386" w:rsidRPr="00C946B4">
        <w:rPr>
          <w:rFonts w:cs="Times New Roman"/>
          <w:sz w:val="22"/>
          <w:szCs w:val="22"/>
        </w:rPr>
        <w:t xml:space="preserve"> </w:t>
      </w:r>
      <w:r w:rsidR="00C43EBF" w:rsidRPr="00C946B4">
        <w:rPr>
          <w:rFonts w:cs="Times New Roman"/>
          <w:sz w:val="22"/>
          <w:szCs w:val="22"/>
        </w:rPr>
        <w:t>Initially</w:t>
      </w:r>
      <w:r w:rsidR="00C946B4">
        <w:rPr>
          <w:rFonts w:cs="Times New Roman"/>
          <w:sz w:val="22"/>
          <w:szCs w:val="22"/>
        </w:rPr>
        <w:t xml:space="preserve"> </w:t>
      </w:r>
      <w:r w:rsidR="00D61A6B">
        <w:rPr>
          <w:rFonts w:cs="Times New Roman"/>
          <w:sz w:val="22"/>
          <w:szCs w:val="22"/>
        </w:rPr>
        <w:t xml:space="preserve">two </w:t>
      </w:r>
      <w:r w:rsidR="00C946B4">
        <w:rPr>
          <w:rFonts w:cs="Times New Roman"/>
          <w:sz w:val="22"/>
          <w:szCs w:val="22"/>
        </w:rPr>
        <w:t xml:space="preserve">of the authors </w:t>
      </w:r>
      <w:r w:rsidR="00602F65">
        <w:rPr>
          <w:rFonts w:cs="Times New Roman"/>
          <w:sz w:val="22"/>
          <w:szCs w:val="22"/>
        </w:rPr>
        <w:t xml:space="preserve">(EA and CA) </w:t>
      </w:r>
      <w:r w:rsidR="00C946B4">
        <w:rPr>
          <w:rFonts w:cs="Times New Roman"/>
          <w:sz w:val="22"/>
          <w:szCs w:val="22"/>
        </w:rPr>
        <w:t>will</w:t>
      </w:r>
      <w:r w:rsidR="003559F3" w:rsidRPr="00C946B4">
        <w:rPr>
          <w:rFonts w:cs="Times New Roman"/>
          <w:sz w:val="22"/>
          <w:szCs w:val="22"/>
        </w:rPr>
        <w:t xml:space="preserve"> </w:t>
      </w:r>
      <w:r w:rsidR="00D61A6B">
        <w:rPr>
          <w:rFonts w:cs="Times New Roman"/>
          <w:sz w:val="22"/>
          <w:szCs w:val="22"/>
        </w:rPr>
        <w:t xml:space="preserve">independently code the </w:t>
      </w:r>
      <w:r w:rsidR="003559F3" w:rsidRPr="00C946B4">
        <w:rPr>
          <w:rFonts w:cs="Times New Roman"/>
          <w:sz w:val="22"/>
          <w:szCs w:val="22"/>
        </w:rPr>
        <w:t xml:space="preserve">first </w:t>
      </w:r>
      <w:r w:rsidR="00624DE7">
        <w:rPr>
          <w:rFonts w:cs="Times New Roman"/>
          <w:sz w:val="22"/>
          <w:szCs w:val="22"/>
        </w:rPr>
        <w:t xml:space="preserve">12 </w:t>
      </w:r>
      <w:r w:rsidR="003559F3" w:rsidRPr="00C946B4">
        <w:rPr>
          <w:rFonts w:cs="Times New Roman"/>
          <w:sz w:val="22"/>
          <w:szCs w:val="22"/>
        </w:rPr>
        <w:t xml:space="preserve">transcripts to </w:t>
      </w:r>
      <w:r w:rsidR="00D23EAB">
        <w:rPr>
          <w:rFonts w:cs="Times New Roman"/>
          <w:sz w:val="22"/>
          <w:szCs w:val="22"/>
        </w:rPr>
        <w:t xml:space="preserve">develop </w:t>
      </w:r>
      <w:r w:rsidR="00D23EAB" w:rsidRPr="00C946B4">
        <w:rPr>
          <w:rFonts w:cs="Times New Roman"/>
          <w:sz w:val="22"/>
          <w:szCs w:val="22"/>
        </w:rPr>
        <w:t>a</w:t>
      </w:r>
      <w:r w:rsidR="003559F3" w:rsidRPr="00C946B4">
        <w:rPr>
          <w:rFonts w:cs="Times New Roman"/>
          <w:sz w:val="22"/>
          <w:szCs w:val="22"/>
        </w:rPr>
        <w:t xml:space="preserve"> coder’s handbook</w:t>
      </w:r>
      <w:r w:rsidR="00624DE7">
        <w:rPr>
          <w:rFonts w:cs="Times New Roman"/>
          <w:sz w:val="22"/>
          <w:szCs w:val="22"/>
        </w:rPr>
        <w:t xml:space="preserve">. Discrepancies will be resolved through discussion and referral to Michie’s coding guide. </w:t>
      </w:r>
      <w:r w:rsidR="006E1103" w:rsidRPr="00C946B4">
        <w:rPr>
          <w:rFonts w:cs="Times New Roman"/>
          <w:sz w:val="22"/>
          <w:szCs w:val="22"/>
        </w:rPr>
        <w:t>T</w:t>
      </w:r>
      <w:r w:rsidR="003559F3" w:rsidRPr="00C946B4">
        <w:rPr>
          <w:rFonts w:cs="Times New Roman"/>
          <w:sz w:val="22"/>
          <w:szCs w:val="22"/>
        </w:rPr>
        <w:t>wo</w:t>
      </w:r>
      <w:r w:rsidR="00C946B4">
        <w:rPr>
          <w:rFonts w:cs="Times New Roman"/>
          <w:sz w:val="22"/>
          <w:szCs w:val="22"/>
        </w:rPr>
        <w:t xml:space="preserve"> authors</w:t>
      </w:r>
      <w:r w:rsidR="003559F3" w:rsidRPr="00C946B4">
        <w:rPr>
          <w:rFonts w:cs="Times New Roman"/>
          <w:sz w:val="22"/>
          <w:szCs w:val="22"/>
        </w:rPr>
        <w:t xml:space="preserve"> </w:t>
      </w:r>
      <w:r w:rsidR="00602F65">
        <w:rPr>
          <w:rFonts w:cs="Times New Roman"/>
          <w:sz w:val="22"/>
          <w:szCs w:val="22"/>
        </w:rPr>
        <w:t xml:space="preserve">(EA and KF) </w:t>
      </w:r>
      <w:r w:rsidR="003559F3" w:rsidRPr="00C946B4">
        <w:rPr>
          <w:rFonts w:cs="Times New Roman"/>
          <w:sz w:val="22"/>
          <w:szCs w:val="22"/>
        </w:rPr>
        <w:t>will</w:t>
      </w:r>
      <w:r w:rsidR="006E1103" w:rsidRPr="00C946B4">
        <w:rPr>
          <w:rFonts w:cs="Times New Roman"/>
          <w:sz w:val="22"/>
          <w:szCs w:val="22"/>
        </w:rPr>
        <w:t xml:space="preserve"> then</w:t>
      </w:r>
      <w:r w:rsidR="003559F3" w:rsidRPr="00C946B4">
        <w:rPr>
          <w:rFonts w:cs="Times New Roman"/>
          <w:sz w:val="22"/>
          <w:szCs w:val="22"/>
        </w:rPr>
        <w:t xml:space="preserve"> use this </w:t>
      </w:r>
      <w:r w:rsidR="00624DE7">
        <w:rPr>
          <w:rFonts w:cs="Times New Roman"/>
          <w:sz w:val="22"/>
          <w:szCs w:val="22"/>
        </w:rPr>
        <w:t>han</w:t>
      </w:r>
      <w:r w:rsidR="00602F65">
        <w:rPr>
          <w:rFonts w:cs="Times New Roman"/>
          <w:sz w:val="22"/>
          <w:szCs w:val="22"/>
        </w:rPr>
        <w:t>d</w:t>
      </w:r>
      <w:r w:rsidR="00624DE7">
        <w:rPr>
          <w:rFonts w:cs="Times New Roman"/>
          <w:sz w:val="22"/>
          <w:szCs w:val="22"/>
        </w:rPr>
        <w:t xml:space="preserve">book </w:t>
      </w:r>
      <w:r w:rsidR="003559F3" w:rsidRPr="00C946B4">
        <w:rPr>
          <w:rFonts w:cs="Times New Roman"/>
          <w:sz w:val="22"/>
          <w:szCs w:val="22"/>
        </w:rPr>
        <w:t>to code</w:t>
      </w:r>
      <w:r w:rsidR="006E1103" w:rsidRPr="00C946B4">
        <w:rPr>
          <w:rFonts w:cs="Times New Roman"/>
          <w:sz w:val="22"/>
          <w:szCs w:val="22"/>
        </w:rPr>
        <w:t xml:space="preserve"> 10 </w:t>
      </w:r>
      <w:r w:rsidR="003559F3" w:rsidRPr="00C946B4">
        <w:rPr>
          <w:rFonts w:cs="Times New Roman"/>
          <w:sz w:val="22"/>
          <w:szCs w:val="22"/>
        </w:rPr>
        <w:t>transcripts. Any disparities will be discussed, and the handbook will be modified. From then on one</w:t>
      </w:r>
      <w:r w:rsidR="00C43EBF" w:rsidRPr="00C946B4">
        <w:rPr>
          <w:rFonts w:cs="Times New Roman"/>
          <w:sz w:val="22"/>
          <w:szCs w:val="22"/>
        </w:rPr>
        <w:t xml:space="preserve"> coder </w:t>
      </w:r>
      <w:r w:rsidR="00602F65">
        <w:rPr>
          <w:rFonts w:cs="Times New Roman"/>
          <w:sz w:val="22"/>
          <w:szCs w:val="22"/>
        </w:rPr>
        <w:t xml:space="preserve">(EA) </w:t>
      </w:r>
      <w:r w:rsidR="00C43EBF" w:rsidRPr="00C946B4">
        <w:rPr>
          <w:rFonts w:cs="Times New Roman"/>
          <w:sz w:val="22"/>
          <w:szCs w:val="22"/>
        </w:rPr>
        <w:t>will continue to code the rest of the transcripts</w:t>
      </w:r>
      <w:r w:rsidR="00602F65">
        <w:rPr>
          <w:rFonts w:cs="Times New Roman"/>
          <w:sz w:val="22"/>
          <w:szCs w:val="22"/>
        </w:rPr>
        <w:t>. During this time</w:t>
      </w:r>
      <w:r w:rsidR="00C6156D" w:rsidRPr="00C946B4">
        <w:rPr>
          <w:rFonts w:cs="Times New Roman"/>
          <w:sz w:val="22"/>
          <w:szCs w:val="22"/>
        </w:rPr>
        <w:t xml:space="preserve"> </w:t>
      </w:r>
      <w:r w:rsidR="00602F65">
        <w:rPr>
          <w:rFonts w:cs="Times New Roman"/>
          <w:sz w:val="22"/>
          <w:szCs w:val="22"/>
        </w:rPr>
        <w:t>another</w:t>
      </w:r>
      <w:r w:rsidR="00C6156D" w:rsidRPr="00C946B4">
        <w:rPr>
          <w:rFonts w:cs="Times New Roman"/>
          <w:sz w:val="22"/>
          <w:szCs w:val="22"/>
        </w:rPr>
        <w:t xml:space="preserve"> </w:t>
      </w:r>
      <w:r w:rsidR="00602F65">
        <w:rPr>
          <w:rFonts w:cs="Times New Roman"/>
          <w:sz w:val="22"/>
          <w:szCs w:val="22"/>
        </w:rPr>
        <w:t xml:space="preserve">coder (CA) will code another 10 transcripts at random </w:t>
      </w:r>
      <w:r w:rsidR="00D23EAB">
        <w:rPr>
          <w:rFonts w:cs="Times New Roman"/>
          <w:sz w:val="22"/>
          <w:szCs w:val="22"/>
        </w:rPr>
        <w:t xml:space="preserve">comparing and </w:t>
      </w:r>
      <w:r w:rsidR="00602F65">
        <w:rPr>
          <w:rFonts w:cs="Times New Roman"/>
          <w:sz w:val="22"/>
          <w:szCs w:val="22"/>
        </w:rPr>
        <w:t>discuss</w:t>
      </w:r>
      <w:r w:rsidR="00D23EAB">
        <w:rPr>
          <w:rFonts w:cs="Times New Roman"/>
          <w:sz w:val="22"/>
          <w:szCs w:val="22"/>
        </w:rPr>
        <w:t>ing</w:t>
      </w:r>
      <w:r w:rsidR="00602F65">
        <w:rPr>
          <w:rFonts w:cs="Times New Roman"/>
          <w:sz w:val="22"/>
          <w:szCs w:val="22"/>
        </w:rPr>
        <w:t xml:space="preserve"> results with the first coder, to </w:t>
      </w:r>
      <w:r w:rsidR="00C6156D" w:rsidRPr="00C946B4">
        <w:rPr>
          <w:rFonts w:cs="Times New Roman"/>
          <w:sz w:val="22"/>
          <w:szCs w:val="22"/>
        </w:rPr>
        <w:t>mitigate coder drift.</w:t>
      </w:r>
      <w:r w:rsidR="00C43EBF" w:rsidRPr="00C946B4">
        <w:rPr>
          <w:rFonts w:cs="Times New Roman"/>
          <w:sz w:val="22"/>
          <w:szCs w:val="22"/>
        </w:rPr>
        <w:t xml:space="preserve"> </w:t>
      </w:r>
      <w:r w:rsidR="00D23EAB">
        <w:rPr>
          <w:rFonts w:cs="Times New Roman"/>
          <w:sz w:val="22"/>
          <w:szCs w:val="22"/>
        </w:rPr>
        <w:t xml:space="preserve">Coders will be blinded to associated patient data. </w:t>
      </w:r>
      <w:r w:rsidR="00C43EBF" w:rsidRPr="00C946B4">
        <w:rPr>
          <w:rFonts w:cs="Times New Roman"/>
          <w:sz w:val="22"/>
          <w:szCs w:val="22"/>
        </w:rPr>
        <w:t xml:space="preserve">For each transcript BCTs will be coded as </w:t>
      </w:r>
      <w:r w:rsidR="000120AC" w:rsidRPr="00C946B4">
        <w:rPr>
          <w:rFonts w:cs="Times New Roman"/>
          <w:sz w:val="22"/>
          <w:szCs w:val="22"/>
        </w:rPr>
        <w:t xml:space="preserve">1 </w:t>
      </w:r>
      <w:r w:rsidR="00C43EBF" w:rsidRPr="00C946B4">
        <w:rPr>
          <w:rFonts w:cs="Times New Roman"/>
          <w:sz w:val="22"/>
          <w:szCs w:val="22"/>
        </w:rPr>
        <w:t xml:space="preserve">(present) or </w:t>
      </w:r>
      <w:r w:rsidR="000120AC" w:rsidRPr="00C946B4">
        <w:rPr>
          <w:rFonts w:cs="Times New Roman"/>
          <w:sz w:val="22"/>
          <w:szCs w:val="22"/>
        </w:rPr>
        <w:t>0</w:t>
      </w:r>
      <w:r w:rsidR="00C43EBF" w:rsidRPr="00C946B4">
        <w:rPr>
          <w:rFonts w:cs="Times New Roman"/>
          <w:sz w:val="22"/>
          <w:szCs w:val="22"/>
        </w:rPr>
        <w:t xml:space="preserve"> (</w:t>
      </w:r>
      <w:r w:rsidR="003C24C9" w:rsidRPr="00C946B4">
        <w:rPr>
          <w:rFonts w:cs="Times New Roman"/>
          <w:sz w:val="22"/>
          <w:szCs w:val="22"/>
        </w:rPr>
        <w:t>absent</w:t>
      </w:r>
      <w:r w:rsidR="00C43EBF" w:rsidRPr="00C946B4">
        <w:rPr>
          <w:rFonts w:cs="Times New Roman"/>
          <w:sz w:val="22"/>
          <w:szCs w:val="22"/>
        </w:rPr>
        <w:t>)</w:t>
      </w:r>
      <w:r w:rsidR="00D23EAB">
        <w:rPr>
          <w:rFonts w:cs="Times New Roman"/>
          <w:sz w:val="22"/>
          <w:szCs w:val="22"/>
        </w:rPr>
        <w:t>. A</w:t>
      </w:r>
      <w:r w:rsidR="003559F3" w:rsidRPr="00C946B4">
        <w:rPr>
          <w:rFonts w:cs="Times New Roman"/>
          <w:sz w:val="22"/>
          <w:szCs w:val="22"/>
        </w:rPr>
        <w:t>s</w:t>
      </w:r>
      <w:r w:rsidR="00E55FD2" w:rsidRPr="00C946B4">
        <w:rPr>
          <w:rFonts w:cs="Times New Roman"/>
          <w:sz w:val="22"/>
          <w:szCs w:val="22"/>
        </w:rPr>
        <w:t xml:space="preserve"> the</w:t>
      </w:r>
      <w:r w:rsidR="003559F3" w:rsidRPr="00C946B4">
        <w:rPr>
          <w:rFonts w:cs="Times New Roman"/>
          <w:sz w:val="22"/>
          <w:szCs w:val="22"/>
        </w:rPr>
        <w:t xml:space="preserve"> BCTs</w:t>
      </w:r>
      <w:r w:rsidR="00D2669F">
        <w:rPr>
          <w:rFonts w:cs="Times New Roman"/>
          <w:sz w:val="22"/>
          <w:szCs w:val="22"/>
        </w:rPr>
        <w:t xml:space="preserve"> </w:t>
      </w:r>
      <w:ins w:id="72" w:author="Eleanor Ayre" w:date="2019-06-26T13:22:00Z">
        <w:r w:rsidR="00D2669F">
          <w:rPr>
            <w:rFonts w:cs="Times New Roman"/>
            <w:sz w:val="22"/>
            <w:szCs w:val="22"/>
          </w:rPr>
          <w:t>in the v1 taxonomy</w:t>
        </w:r>
      </w:ins>
      <w:r w:rsidR="003559F3" w:rsidRPr="00C946B4">
        <w:rPr>
          <w:rFonts w:cs="Times New Roman"/>
          <w:sz w:val="22"/>
          <w:szCs w:val="22"/>
        </w:rPr>
        <w:t xml:space="preserve"> are grouped by domain</w:t>
      </w:r>
      <w:ins w:id="73" w:author="Eleanor Ayre" w:date="2019-06-26T13:22:00Z">
        <w:r w:rsidR="00990822">
          <w:rPr>
            <w:rFonts w:cs="Times New Roman"/>
            <w:sz w:val="22"/>
            <w:szCs w:val="22"/>
          </w:rPr>
          <w:t xml:space="preserve"> </w:t>
        </w:r>
      </w:ins>
      <w:r w:rsidR="00D23EAB">
        <w:rPr>
          <w:rFonts w:cs="Times New Roman"/>
          <w:sz w:val="22"/>
          <w:szCs w:val="22"/>
        </w:rPr>
        <w:t>for part of this analysis</w:t>
      </w:r>
      <w:r w:rsidR="00E55FD2" w:rsidRPr="00C946B4">
        <w:rPr>
          <w:rFonts w:cs="Times New Roman"/>
          <w:sz w:val="22"/>
          <w:szCs w:val="22"/>
        </w:rPr>
        <w:t>,</w:t>
      </w:r>
      <w:r w:rsidR="003559F3" w:rsidRPr="00C946B4">
        <w:rPr>
          <w:rFonts w:cs="Times New Roman"/>
          <w:sz w:val="22"/>
          <w:szCs w:val="22"/>
        </w:rPr>
        <w:t xml:space="preserve"> the number of BCTs used per domain will also be recorded</w:t>
      </w:r>
      <w:r w:rsidR="00B34538" w:rsidRPr="00C946B4">
        <w:rPr>
          <w:rFonts w:cs="Times New Roman"/>
          <w:sz w:val="22"/>
          <w:szCs w:val="22"/>
        </w:rPr>
        <w:t>.</w:t>
      </w:r>
      <w:r w:rsidR="003559F3" w:rsidRPr="00C946B4">
        <w:rPr>
          <w:rFonts w:cs="Times New Roman"/>
          <w:sz w:val="22"/>
          <w:szCs w:val="22"/>
        </w:rPr>
        <w:t xml:space="preserve"> </w:t>
      </w:r>
      <w:r w:rsidR="00C43EBF" w:rsidRPr="00C946B4">
        <w:rPr>
          <w:rFonts w:cs="Times New Roman"/>
          <w:sz w:val="22"/>
          <w:szCs w:val="22"/>
        </w:rPr>
        <w:t xml:space="preserve"> </w:t>
      </w:r>
    </w:p>
    <w:p w14:paraId="5E2C6E4C" w14:textId="77777777" w:rsidR="00C946B4" w:rsidRPr="00C946B4" w:rsidRDefault="00C946B4" w:rsidP="00774DDB">
      <w:pPr>
        <w:spacing w:line="276" w:lineRule="auto"/>
        <w:jc w:val="both"/>
        <w:rPr>
          <w:sz w:val="22"/>
          <w:szCs w:val="22"/>
        </w:rPr>
      </w:pPr>
    </w:p>
    <w:p w14:paraId="5B85E8DB" w14:textId="77777777" w:rsidR="00A11BE3" w:rsidRPr="00C946B4" w:rsidRDefault="00A11BE3" w:rsidP="00774DDB">
      <w:pPr>
        <w:spacing w:line="276" w:lineRule="auto"/>
        <w:jc w:val="both"/>
        <w:rPr>
          <w:sz w:val="22"/>
          <w:szCs w:val="22"/>
        </w:rPr>
      </w:pPr>
    </w:p>
    <w:p w14:paraId="3251B075" w14:textId="77777777" w:rsidR="003559F3" w:rsidRPr="00C946B4" w:rsidRDefault="00C70AEF" w:rsidP="00F90330">
      <w:pPr>
        <w:spacing w:line="276" w:lineRule="auto"/>
        <w:jc w:val="both"/>
        <w:rPr>
          <w:b/>
          <w:sz w:val="22"/>
          <w:szCs w:val="22"/>
        </w:rPr>
      </w:pPr>
      <w:r w:rsidRPr="00C946B4">
        <w:rPr>
          <w:b/>
          <w:sz w:val="22"/>
          <w:szCs w:val="22"/>
        </w:rPr>
        <w:t>Exposure:</w:t>
      </w:r>
    </w:p>
    <w:p w14:paraId="39C4EA9F" w14:textId="0D7E0D75" w:rsidR="00FE2F63" w:rsidRPr="00D2669F" w:rsidRDefault="003559F3" w:rsidP="00F90330">
      <w:pPr>
        <w:spacing w:line="276" w:lineRule="auto"/>
        <w:jc w:val="both"/>
        <w:rPr>
          <w:ins w:id="74" w:author="Eleanor Ayre" w:date="2019-06-25T16:25:00Z"/>
          <w:sz w:val="22"/>
          <w:szCs w:val="22"/>
          <w:highlight w:val="yellow"/>
        </w:rPr>
      </w:pPr>
      <w:r w:rsidRPr="00D2669F">
        <w:rPr>
          <w:sz w:val="22"/>
          <w:szCs w:val="22"/>
        </w:rPr>
        <w:t>The exposures in this study are the BC</w:t>
      </w:r>
      <w:r w:rsidR="000B1EC8" w:rsidRPr="00D2669F">
        <w:rPr>
          <w:sz w:val="22"/>
          <w:szCs w:val="22"/>
        </w:rPr>
        <w:t>T</w:t>
      </w:r>
      <w:r w:rsidRPr="00D2669F">
        <w:rPr>
          <w:sz w:val="22"/>
          <w:szCs w:val="22"/>
        </w:rPr>
        <w:t xml:space="preserve">s which </w:t>
      </w:r>
      <w:r w:rsidR="001E3073" w:rsidRPr="00D2669F">
        <w:rPr>
          <w:sz w:val="22"/>
          <w:szCs w:val="22"/>
        </w:rPr>
        <w:t>were</w:t>
      </w:r>
      <w:r w:rsidRPr="00D2669F">
        <w:rPr>
          <w:sz w:val="22"/>
          <w:szCs w:val="22"/>
        </w:rPr>
        <w:t xml:space="preserve"> used </w:t>
      </w:r>
      <w:r w:rsidR="00BF511D" w:rsidRPr="00D2669F">
        <w:rPr>
          <w:sz w:val="22"/>
          <w:szCs w:val="22"/>
        </w:rPr>
        <w:t xml:space="preserve">in more </w:t>
      </w:r>
      <w:ins w:id="75" w:author="Eleanor Ayre" w:date="2019-06-26T14:36:00Z">
        <w:r w:rsidR="00A85AF4" w:rsidRPr="00D2669F">
          <w:rPr>
            <w:sz w:val="22"/>
            <w:szCs w:val="22"/>
          </w:rPr>
          <w:t xml:space="preserve">used at a frequency that allows statistical analysis </w:t>
        </w:r>
      </w:ins>
      <w:del w:id="76" w:author="Eleanor Ayre" w:date="2019-06-26T14:36:00Z">
        <w:r w:rsidR="00BF511D" w:rsidRPr="00D2669F" w:rsidDel="00A85AF4">
          <w:rPr>
            <w:sz w:val="22"/>
            <w:szCs w:val="22"/>
          </w:rPr>
          <w:delText>than 10% but less than 90% of consultations</w:delText>
        </w:r>
        <w:r w:rsidRPr="00D2669F" w:rsidDel="00A85AF4">
          <w:rPr>
            <w:sz w:val="22"/>
            <w:szCs w:val="22"/>
          </w:rPr>
          <w:delText xml:space="preserve">, </w:delText>
        </w:r>
      </w:del>
      <w:r w:rsidRPr="00D2669F">
        <w:rPr>
          <w:sz w:val="22"/>
          <w:szCs w:val="22"/>
        </w:rPr>
        <w:t>and</w:t>
      </w:r>
      <w:del w:id="77" w:author="Eleanor Ayre" w:date="2019-06-25T16:30:00Z">
        <w:r w:rsidRPr="00D2669F" w:rsidDel="00FE2F63">
          <w:rPr>
            <w:sz w:val="22"/>
            <w:szCs w:val="22"/>
          </w:rPr>
          <w:delText xml:space="preserve"> </w:delText>
        </w:r>
      </w:del>
      <w:ins w:id="78" w:author="Eleanor Ayre" w:date="2019-06-25T16:29:00Z">
        <w:r w:rsidR="00FE2F63" w:rsidRPr="00D2669F">
          <w:rPr>
            <w:sz w:val="22"/>
            <w:szCs w:val="22"/>
          </w:rPr>
          <w:t>,</w:t>
        </w:r>
      </w:ins>
      <w:ins w:id="79" w:author="Eleanor Ayre" w:date="2019-06-25T16:30:00Z">
        <w:r w:rsidR="00FE2F63" w:rsidRPr="00D2669F">
          <w:rPr>
            <w:sz w:val="22"/>
            <w:szCs w:val="22"/>
          </w:rPr>
          <w:t xml:space="preserve"> </w:t>
        </w:r>
      </w:ins>
      <w:ins w:id="80" w:author="Eleanor Ayre" w:date="2019-06-25T16:29:00Z">
        <w:r w:rsidR="00FE2F63" w:rsidRPr="00D2669F">
          <w:rPr>
            <w:sz w:val="22"/>
            <w:szCs w:val="22"/>
          </w:rPr>
          <w:t>for the v1 taxonomy</w:t>
        </w:r>
      </w:ins>
      <w:ins w:id="81" w:author="Eleanor Ayre" w:date="2019-06-25T16:30:00Z">
        <w:r w:rsidR="00FE2F63" w:rsidRPr="00D2669F">
          <w:rPr>
            <w:sz w:val="22"/>
            <w:szCs w:val="22"/>
          </w:rPr>
          <w:t xml:space="preserve">, </w:t>
        </w:r>
      </w:ins>
      <w:r w:rsidRPr="00D2669F">
        <w:rPr>
          <w:sz w:val="22"/>
          <w:szCs w:val="22"/>
        </w:rPr>
        <w:t xml:space="preserve">the domains </w:t>
      </w:r>
      <w:ins w:id="82" w:author="Eleanor Ayre" w:date="2019-06-25T16:30:00Z">
        <w:r w:rsidR="00FE2F63" w:rsidRPr="00D2669F">
          <w:rPr>
            <w:sz w:val="22"/>
            <w:szCs w:val="22"/>
          </w:rPr>
          <w:t xml:space="preserve">under which </w:t>
        </w:r>
      </w:ins>
      <w:r w:rsidR="00564559" w:rsidRPr="00D2669F">
        <w:rPr>
          <w:sz w:val="22"/>
          <w:szCs w:val="22"/>
        </w:rPr>
        <w:t>the</w:t>
      </w:r>
      <w:r w:rsidRPr="00D2669F">
        <w:rPr>
          <w:sz w:val="22"/>
          <w:szCs w:val="22"/>
        </w:rPr>
        <w:t xml:space="preserve"> BCTs used</w:t>
      </w:r>
      <w:r w:rsidR="00564559" w:rsidRPr="00D2669F">
        <w:rPr>
          <w:sz w:val="22"/>
          <w:szCs w:val="22"/>
        </w:rPr>
        <w:t xml:space="preserve"> are categorised</w:t>
      </w:r>
      <w:del w:id="83" w:author="Eleanor Ayre" w:date="2019-06-25T16:30:00Z">
        <w:r w:rsidR="00564559" w:rsidRPr="00D2669F" w:rsidDel="00FE2F63">
          <w:rPr>
            <w:sz w:val="22"/>
            <w:szCs w:val="22"/>
          </w:rPr>
          <w:delText xml:space="preserve"> under</w:delText>
        </w:r>
      </w:del>
      <w:r w:rsidR="000B1EC8" w:rsidRPr="00D2669F">
        <w:rPr>
          <w:sz w:val="22"/>
          <w:szCs w:val="22"/>
        </w:rPr>
        <w:t>.</w:t>
      </w:r>
      <w:ins w:id="84" w:author="Eleanor Ayre" w:date="2019-06-25T16:30:00Z">
        <w:r w:rsidR="00FE2F63" w:rsidRPr="00D2669F">
          <w:rPr>
            <w:sz w:val="22"/>
            <w:szCs w:val="22"/>
          </w:rPr>
          <w:t xml:space="preserve"> </w:t>
        </w:r>
      </w:ins>
      <w:ins w:id="85" w:author="Eleanor Ayre" w:date="2019-06-25T16:26:00Z">
        <w:r w:rsidR="00FE2F63" w:rsidRPr="00D2669F">
          <w:rPr>
            <w:sz w:val="22"/>
            <w:szCs w:val="22"/>
          </w:rPr>
          <w:t>All BCTs in the v1 taxonomy are grouped under domains, for example</w:t>
        </w:r>
      </w:ins>
      <w:ins w:id="86" w:author="Eleanor Ayre" w:date="2019-06-25T16:27:00Z">
        <w:r w:rsidR="00FE2F63" w:rsidRPr="00D2669F">
          <w:rPr>
            <w:sz w:val="22"/>
            <w:szCs w:val="22"/>
          </w:rPr>
          <w:t xml:space="preserve"> the domain of natural consequences consists of giving information to the patient as well as monitoring the effect of this information, but it is broken down into more specific BCTs such as salience of information, information about emotional consequences, information about health consequences</w:t>
        </w:r>
      </w:ins>
      <w:ins w:id="87" w:author="Eleanor Ayre" w:date="2019-06-25T16:28:00Z">
        <w:r w:rsidR="00FE2F63" w:rsidRPr="00D2669F">
          <w:rPr>
            <w:sz w:val="22"/>
            <w:szCs w:val="22"/>
          </w:rPr>
          <w:t xml:space="preserve"> etc. </w:t>
        </w:r>
      </w:ins>
    </w:p>
    <w:p w14:paraId="579381FF" w14:textId="406033ED" w:rsidR="000C08BC" w:rsidRPr="00D2669F" w:rsidDel="00FE2F63" w:rsidRDefault="000C08BC" w:rsidP="00F90330">
      <w:pPr>
        <w:spacing w:line="276" w:lineRule="auto"/>
        <w:jc w:val="both"/>
        <w:rPr>
          <w:del w:id="88" w:author="Eleanor Ayre" w:date="2019-06-25T16:28:00Z"/>
          <w:sz w:val="22"/>
          <w:szCs w:val="22"/>
        </w:rPr>
      </w:pPr>
    </w:p>
    <w:p w14:paraId="6965D5C7" w14:textId="43727D70" w:rsidR="00D23EAB" w:rsidRPr="00D2669F" w:rsidRDefault="003559F3" w:rsidP="00D23EAB">
      <w:pPr>
        <w:spacing w:line="276" w:lineRule="auto"/>
        <w:jc w:val="both"/>
        <w:rPr>
          <w:sz w:val="22"/>
          <w:szCs w:val="22"/>
        </w:rPr>
      </w:pPr>
      <w:del w:id="89" w:author="Eleanor Ayre" w:date="2019-06-25T11:21:00Z">
        <w:r w:rsidRPr="00D2669F" w:rsidDel="00E3557D">
          <w:rPr>
            <w:sz w:val="22"/>
            <w:szCs w:val="22"/>
          </w:rPr>
          <w:delText>The fidelity of the intervention is also an exposure,</w:delText>
        </w:r>
      </w:del>
      <w:ins w:id="90" w:author="Eleanor Ayre" w:date="2019-06-25T11:21:00Z">
        <w:r w:rsidR="00E3557D" w:rsidRPr="00D2669F">
          <w:rPr>
            <w:sz w:val="22"/>
            <w:szCs w:val="22"/>
          </w:rPr>
          <w:t>We are also examining fidelity as an exposure</w:t>
        </w:r>
      </w:ins>
      <w:ins w:id="91" w:author="Eleanor Ayre" w:date="2019-06-25T11:23:00Z">
        <w:r w:rsidR="00E3557D" w:rsidRPr="00D2669F">
          <w:rPr>
            <w:sz w:val="22"/>
            <w:szCs w:val="22"/>
          </w:rPr>
          <w:t>.</w:t>
        </w:r>
      </w:ins>
      <w:del w:id="92" w:author="Eleanor Ayre" w:date="2019-06-25T11:21:00Z">
        <w:r w:rsidRPr="00D2669F" w:rsidDel="00E3557D">
          <w:rPr>
            <w:sz w:val="22"/>
            <w:szCs w:val="22"/>
          </w:rPr>
          <w:delText xml:space="preserve"> </w:delText>
        </w:r>
      </w:del>
      <w:del w:id="93" w:author="Eleanor Ayre" w:date="2019-06-25T11:23:00Z">
        <w:r w:rsidRPr="00D2669F" w:rsidDel="00E3557D">
          <w:rPr>
            <w:sz w:val="22"/>
            <w:szCs w:val="22"/>
          </w:rPr>
          <w:delText>as</w:delText>
        </w:r>
      </w:del>
      <w:r w:rsidRPr="00D2669F">
        <w:rPr>
          <w:sz w:val="22"/>
          <w:szCs w:val="22"/>
        </w:rPr>
        <w:t xml:space="preserve"> </w:t>
      </w:r>
      <w:del w:id="94" w:author="Eleanor Ayre" w:date="2019-06-25T11:23:00Z">
        <w:r w:rsidRPr="00D2669F" w:rsidDel="00E3557D">
          <w:rPr>
            <w:sz w:val="22"/>
            <w:szCs w:val="22"/>
          </w:rPr>
          <w:delText xml:space="preserve">not all </w:delText>
        </w:r>
      </w:del>
      <w:r w:rsidRPr="00D2669F">
        <w:rPr>
          <w:sz w:val="22"/>
          <w:szCs w:val="22"/>
        </w:rPr>
        <w:t xml:space="preserve">GPs </w:t>
      </w:r>
      <w:del w:id="95" w:author="Eleanor Ayre" w:date="2019-06-25T11:23:00Z">
        <w:r w:rsidRPr="00D2669F" w:rsidDel="00E3557D">
          <w:rPr>
            <w:sz w:val="22"/>
            <w:szCs w:val="22"/>
          </w:rPr>
          <w:delText>may have used the guidelines set out by th</w:delText>
        </w:r>
      </w:del>
      <w:ins w:id="96" w:author="Eleanor Ayre" w:date="2019-06-25T11:23:00Z">
        <w:r w:rsidR="00E3557D" w:rsidRPr="00D2669F">
          <w:rPr>
            <w:sz w:val="22"/>
            <w:szCs w:val="22"/>
          </w:rPr>
          <w:t>were giv</w:t>
        </w:r>
      </w:ins>
      <w:r w:rsidRPr="00D2669F">
        <w:rPr>
          <w:sz w:val="22"/>
          <w:szCs w:val="22"/>
        </w:rPr>
        <w:t>e</w:t>
      </w:r>
      <w:ins w:id="97" w:author="Eleanor Ayre" w:date="2019-06-25T11:23:00Z">
        <w:r w:rsidR="00E3557D" w:rsidRPr="00D2669F">
          <w:rPr>
            <w:sz w:val="22"/>
            <w:szCs w:val="22"/>
          </w:rPr>
          <w:t>n a</w:t>
        </w:r>
      </w:ins>
      <w:r w:rsidRPr="00D2669F">
        <w:rPr>
          <w:sz w:val="22"/>
          <w:szCs w:val="22"/>
        </w:rPr>
        <w:t xml:space="preserve"> </w:t>
      </w:r>
      <w:r w:rsidR="000B1EC8" w:rsidRPr="00D2669F">
        <w:rPr>
          <w:sz w:val="22"/>
          <w:szCs w:val="22"/>
        </w:rPr>
        <w:t xml:space="preserve">90-minute </w:t>
      </w:r>
      <w:r w:rsidRPr="00D2669F">
        <w:rPr>
          <w:sz w:val="22"/>
          <w:szCs w:val="22"/>
        </w:rPr>
        <w:t>training</w:t>
      </w:r>
      <w:ins w:id="98" w:author="Eleanor Ayre" w:date="2019-06-25T11:23:00Z">
        <w:r w:rsidR="00E3557D" w:rsidRPr="00D2669F">
          <w:rPr>
            <w:sz w:val="22"/>
            <w:szCs w:val="22"/>
          </w:rPr>
          <w:t xml:space="preserve"> video</w:t>
        </w:r>
      </w:ins>
      <w:r w:rsidRPr="00D2669F">
        <w:rPr>
          <w:sz w:val="22"/>
          <w:szCs w:val="22"/>
        </w:rPr>
        <w:t xml:space="preserve"> before the trial</w:t>
      </w:r>
      <w:r w:rsidR="00B34538" w:rsidRPr="00D2669F">
        <w:rPr>
          <w:sz w:val="22"/>
          <w:szCs w:val="22"/>
        </w:rPr>
        <w:t xml:space="preserve">. </w:t>
      </w:r>
      <w:r w:rsidR="000B1EC8" w:rsidRPr="00D2669F">
        <w:rPr>
          <w:sz w:val="22"/>
          <w:szCs w:val="22"/>
        </w:rPr>
        <w:t xml:space="preserve"> </w:t>
      </w:r>
      <w:r w:rsidR="00D23EAB" w:rsidRPr="00D2669F">
        <w:rPr>
          <w:sz w:val="22"/>
          <w:szCs w:val="22"/>
        </w:rPr>
        <w:t xml:space="preserve">We have identified </w:t>
      </w:r>
      <w:ins w:id="99" w:author="Eleanor Ayre" w:date="2019-06-25T16:35:00Z">
        <w:r w:rsidR="003956F5" w:rsidRPr="00D2669F">
          <w:rPr>
            <w:sz w:val="22"/>
            <w:szCs w:val="22"/>
          </w:rPr>
          <w:t xml:space="preserve">1 </w:t>
        </w:r>
      </w:ins>
      <w:del w:id="100" w:author="Eleanor Ayre" w:date="2019-06-25T16:35:00Z">
        <w:r w:rsidR="00D23EAB" w:rsidRPr="00D2669F" w:rsidDel="003956F5">
          <w:rPr>
            <w:sz w:val="22"/>
            <w:szCs w:val="22"/>
            <w:highlight w:val="yellow"/>
          </w:rPr>
          <w:delText>[XXX]</w:delText>
        </w:r>
        <w:r w:rsidR="00D23EAB" w:rsidRPr="00D2669F" w:rsidDel="003956F5">
          <w:rPr>
            <w:sz w:val="22"/>
            <w:szCs w:val="22"/>
          </w:rPr>
          <w:delText xml:space="preserve"> </w:delText>
        </w:r>
      </w:del>
      <w:r w:rsidR="00D23EAB" w:rsidRPr="00D2669F">
        <w:rPr>
          <w:sz w:val="22"/>
          <w:szCs w:val="22"/>
        </w:rPr>
        <w:t>BCT</w:t>
      </w:r>
      <w:del w:id="101" w:author="Eleanor Ayre" w:date="2019-06-25T16:35:00Z">
        <w:r w:rsidR="00D23EAB" w:rsidRPr="00D2669F" w:rsidDel="003956F5">
          <w:rPr>
            <w:sz w:val="22"/>
            <w:szCs w:val="22"/>
          </w:rPr>
          <w:delText>s</w:delText>
        </w:r>
      </w:del>
      <w:r w:rsidR="00D23EAB" w:rsidRPr="00D2669F">
        <w:rPr>
          <w:sz w:val="22"/>
          <w:szCs w:val="22"/>
        </w:rPr>
        <w:t xml:space="preserve"> that </w:t>
      </w:r>
      <w:ins w:id="102" w:author="Eleanor Ayre" w:date="2019-06-25T16:36:00Z">
        <w:r w:rsidR="003956F5" w:rsidRPr="00D2669F">
          <w:rPr>
            <w:sz w:val="22"/>
            <w:szCs w:val="22"/>
          </w:rPr>
          <w:t>was</w:t>
        </w:r>
      </w:ins>
      <w:del w:id="103" w:author="Eleanor Ayre" w:date="2019-06-25T16:36:00Z">
        <w:r w:rsidR="00D23EAB" w:rsidRPr="00D2669F" w:rsidDel="003956F5">
          <w:rPr>
            <w:sz w:val="22"/>
            <w:szCs w:val="22"/>
          </w:rPr>
          <w:delText>are</w:delText>
        </w:r>
      </w:del>
      <w:r w:rsidR="00D23EAB" w:rsidRPr="00D2669F">
        <w:rPr>
          <w:sz w:val="22"/>
          <w:szCs w:val="22"/>
        </w:rPr>
        <w:t xml:space="preserve"> used in the BWeL training video</w:t>
      </w:r>
      <w:del w:id="104" w:author="Eleanor Ayre" w:date="2019-06-25T11:23:00Z">
        <w:r w:rsidR="00D23EAB" w:rsidRPr="00D2669F" w:rsidDel="00F62251">
          <w:rPr>
            <w:sz w:val="22"/>
            <w:szCs w:val="22"/>
          </w:rPr>
          <w:delText xml:space="preserve"> that was watched by GPs before participating in the BWeL trial</w:delText>
        </w:r>
      </w:del>
      <w:r w:rsidR="00D23EAB" w:rsidRPr="00D2669F">
        <w:rPr>
          <w:sz w:val="22"/>
          <w:szCs w:val="22"/>
        </w:rPr>
        <w:t>. We intend to analyse how well the BCT</w:t>
      </w:r>
      <w:r w:rsidR="00D2669F">
        <w:rPr>
          <w:sz w:val="22"/>
          <w:szCs w:val="22"/>
        </w:rPr>
        <w:t>s</w:t>
      </w:r>
      <w:r w:rsidR="00D23EAB" w:rsidRPr="00D2669F">
        <w:rPr>
          <w:sz w:val="22"/>
          <w:szCs w:val="22"/>
        </w:rPr>
        <w:t xml:space="preserve"> used in the consultations reflect those that were recommended, by scoring consultations </w:t>
      </w:r>
      <w:ins w:id="105" w:author="Eleanor Ayre" w:date="2019-06-25T16:36:00Z">
        <w:r w:rsidR="003956F5" w:rsidRPr="00D2669F">
          <w:rPr>
            <w:sz w:val="22"/>
            <w:szCs w:val="22"/>
          </w:rPr>
          <w:t>either 1 or 0</w:t>
        </w:r>
      </w:ins>
      <w:del w:id="106" w:author="Eleanor Ayre" w:date="2019-06-25T16:36:00Z">
        <w:r w:rsidR="00D23EAB" w:rsidRPr="00D2669F" w:rsidDel="003956F5">
          <w:rPr>
            <w:sz w:val="22"/>
            <w:szCs w:val="22"/>
          </w:rPr>
          <w:delText>on a scale</w:delText>
        </w:r>
      </w:del>
      <w:r w:rsidR="00D23EAB" w:rsidRPr="00D2669F">
        <w:rPr>
          <w:sz w:val="22"/>
          <w:szCs w:val="22"/>
        </w:rPr>
        <w:t xml:space="preserve"> according to their use of </w:t>
      </w:r>
      <w:del w:id="107" w:author="Eleanor Ayre" w:date="2019-06-25T16:36:00Z">
        <w:r w:rsidR="00D23EAB" w:rsidRPr="00D2669F" w:rsidDel="003956F5">
          <w:rPr>
            <w:sz w:val="22"/>
            <w:szCs w:val="22"/>
          </w:rPr>
          <w:delText xml:space="preserve">each of </w:delText>
        </w:r>
      </w:del>
      <w:r w:rsidR="00D23EAB" w:rsidRPr="00D2669F">
        <w:rPr>
          <w:sz w:val="22"/>
          <w:szCs w:val="22"/>
        </w:rPr>
        <w:t>the recommended BCT</w:t>
      </w:r>
      <w:del w:id="108" w:author="Eleanor Ayre" w:date="2019-06-25T16:36:00Z">
        <w:r w:rsidR="00D23EAB" w:rsidRPr="00D2669F" w:rsidDel="003956F5">
          <w:rPr>
            <w:sz w:val="22"/>
            <w:szCs w:val="22"/>
          </w:rPr>
          <w:delText>s</w:delText>
        </w:r>
      </w:del>
      <w:ins w:id="109" w:author="Eleanor Ayre" w:date="2019-06-25T16:36:00Z">
        <w:r w:rsidR="003956F5" w:rsidRPr="00D2669F">
          <w:rPr>
            <w:sz w:val="22"/>
            <w:szCs w:val="22"/>
          </w:rPr>
          <w:t>.</w:t>
        </w:r>
      </w:ins>
      <w:del w:id="110" w:author="Eleanor Ayre" w:date="2019-06-25T16:36:00Z">
        <w:r w:rsidR="00D23EAB" w:rsidRPr="00D2669F" w:rsidDel="003956F5">
          <w:rPr>
            <w:sz w:val="22"/>
            <w:szCs w:val="22"/>
          </w:rPr>
          <w:delText xml:space="preserve">. </w:delText>
        </w:r>
      </w:del>
    </w:p>
    <w:p w14:paraId="29D43EF1" w14:textId="7C4D15A7" w:rsidR="000B1EC8" w:rsidRPr="00D2669F" w:rsidRDefault="00FE2F63" w:rsidP="00F90330">
      <w:pPr>
        <w:spacing w:line="276" w:lineRule="auto"/>
        <w:jc w:val="both"/>
        <w:rPr>
          <w:sz w:val="22"/>
          <w:szCs w:val="22"/>
        </w:rPr>
      </w:pPr>
      <w:ins w:id="111" w:author="Eleanor Ayre" w:date="2019-06-25T16:27:00Z">
        <w:r w:rsidRPr="00D2669F">
          <w:rPr>
            <w:sz w:val="22"/>
            <w:szCs w:val="22"/>
          </w:rPr>
          <w:t xml:space="preserve"> </w:t>
        </w:r>
      </w:ins>
    </w:p>
    <w:p w14:paraId="0139F6ED" w14:textId="77777777" w:rsidR="00C97031" w:rsidRPr="00D2669F" w:rsidRDefault="00C97031" w:rsidP="00774DDB">
      <w:pPr>
        <w:spacing w:line="276" w:lineRule="auto"/>
        <w:jc w:val="both"/>
        <w:rPr>
          <w:sz w:val="22"/>
          <w:szCs w:val="22"/>
        </w:rPr>
      </w:pPr>
    </w:p>
    <w:p w14:paraId="65E66A7C" w14:textId="22F3A2E2" w:rsidR="00C70AEF" w:rsidRPr="00D2669F" w:rsidRDefault="00C70AEF" w:rsidP="00774DDB">
      <w:pPr>
        <w:spacing w:line="276" w:lineRule="auto"/>
        <w:jc w:val="both"/>
        <w:rPr>
          <w:sz w:val="22"/>
          <w:szCs w:val="22"/>
        </w:rPr>
      </w:pPr>
      <w:r w:rsidRPr="00D2669F">
        <w:rPr>
          <w:b/>
          <w:sz w:val="22"/>
          <w:szCs w:val="22"/>
        </w:rPr>
        <w:t>Outcomes:</w:t>
      </w:r>
      <w:r w:rsidRPr="00D2669F">
        <w:rPr>
          <w:sz w:val="22"/>
          <w:szCs w:val="22"/>
        </w:rPr>
        <w:t xml:space="preserve"> </w:t>
      </w:r>
    </w:p>
    <w:p w14:paraId="0E53E8FE" w14:textId="77777777" w:rsidR="00FC41C6" w:rsidRPr="00D2669F" w:rsidRDefault="00FC41C6" w:rsidP="00774DDB">
      <w:pPr>
        <w:spacing w:line="276" w:lineRule="auto"/>
        <w:jc w:val="both"/>
        <w:rPr>
          <w:sz w:val="22"/>
          <w:szCs w:val="22"/>
        </w:rPr>
      </w:pPr>
    </w:p>
    <w:p w14:paraId="77BC7B9C" w14:textId="1D7AE29A" w:rsidR="00BF511D" w:rsidRPr="00D2669F" w:rsidRDefault="00BF511D" w:rsidP="00774DDB">
      <w:pPr>
        <w:spacing w:line="276" w:lineRule="auto"/>
        <w:jc w:val="both"/>
        <w:rPr>
          <w:sz w:val="22"/>
          <w:szCs w:val="22"/>
        </w:rPr>
      </w:pPr>
      <w:r w:rsidRPr="00D2669F">
        <w:rPr>
          <w:sz w:val="22"/>
          <w:szCs w:val="22"/>
        </w:rPr>
        <w:t>Primary outcome:</w:t>
      </w:r>
    </w:p>
    <w:p w14:paraId="65859B23" w14:textId="0C74AA2C" w:rsidR="00A11BE3" w:rsidRPr="00D2669F" w:rsidRDefault="000B1EC8" w:rsidP="00774DDB">
      <w:pPr>
        <w:spacing w:line="276" w:lineRule="auto"/>
        <w:jc w:val="both"/>
        <w:rPr>
          <w:color w:val="FF0000"/>
          <w:sz w:val="22"/>
          <w:szCs w:val="22"/>
        </w:rPr>
      </w:pPr>
      <w:r w:rsidRPr="00D2669F">
        <w:rPr>
          <w:sz w:val="22"/>
          <w:szCs w:val="22"/>
        </w:rPr>
        <w:t>The primary outcome is</w:t>
      </w:r>
      <w:del w:id="112" w:author="Eleanor Ayre" w:date="2019-06-26T13:34:00Z">
        <w:r w:rsidRPr="00D2669F" w:rsidDel="00CF41A7">
          <w:rPr>
            <w:sz w:val="22"/>
            <w:szCs w:val="22"/>
          </w:rPr>
          <w:delText xml:space="preserve"> </w:delText>
        </w:r>
        <w:r w:rsidR="004F7A8B" w:rsidRPr="00D2669F" w:rsidDel="00CF41A7">
          <w:rPr>
            <w:sz w:val="22"/>
            <w:szCs w:val="22"/>
          </w:rPr>
          <w:delText>mean</w:delText>
        </w:r>
      </w:del>
      <w:r w:rsidRPr="00D2669F">
        <w:rPr>
          <w:sz w:val="22"/>
          <w:szCs w:val="22"/>
        </w:rPr>
        <w:t xml:space="preserve"> </w:t>
      </w:r>
      <w:r w:rsidR="00707D8A">
        <w:rPr>
          <w:sz w:val="22"/>
          <w:szCs w:val="22"/>
        </w:rPr>
        <w:t xml:space="preserve">mean </w:t>
      </w:r>
      <w:r w:rsidRPr="00D2669F">
        <w:rPr>
          <w:sz w:val="22"/>
          <w:szCs w:val="22"/>
        </w:rPr>
        <w:t xml:space="preserve">weight </w:t>
      </w:r>
      <w:ins w:id="113" w:author="Eleanor Ayre" w:date="2019-06-26T13:40:00Z">
        <w:r w:rsidR="00ED594C" w:rsidRPr="00D2669F">
          <w:rPr>
            <w:sz w:val="22"/>
            <w:szCs w:val="22"/>
          </w:rPr>
          <w:t xml:space="preserve">loss </w:t>
        </w:r>
      </w:ins>
      <w:del w:id="114" w:author="Eleanor Ayre" w:date="2019-06-26T13:34:00Z">
        <w:r w:rsidRPr="00D2669F" w:rsidDel="00CF41A7">
          <w:rPr>
            <w:sz w:val="22"/>
            <w:szCs w:val="22"/>
          </w:rPr>
          <w:delText>loss</w:delText>
        </w:r>
      </w:del>
      <w:del w:id="115" w:author="Eleanor Ayre" w:date="2019-06-26T13:40:00Z">
        <w:r w:rsidR="004F7A8B" w:rsidRPr="00D2669F" w:rsidDel="00ED594C">
          <w:rPr>
            <w:sz w:val="22"/>
            <w:szCs w:val="22"/>
          </w:rPr>
          <w:delText xml:space="preserve"> </w:delText>
        </w:r>
      </w:del>
      <w:r w:rsidR="004F7A8B" w:rsidRPr="00D2669F">
        <w:rPr>
          <w:sz w:val="22"/>
          <w:szCs w:val="22"/>
        </w:rPr>
        <w:t xml:space="preserve">at </w:t>
      </w:r>
      <w:ins w:id="116" w:author="Eleanor Ayre" w:date="2019-06-25T11:24:00Z">
        <w:r w:rsidR="008A5D5C" w:rsidRPr="00D2669F">
          <w:rPr>
            <w:sz w:val="22"/>
            <w:szCs w:val="22"/>
          </w:rPr>
          <w:t>12</w:t>
        </w:r>
      </w:ins>
      <w:del w:id="117" w:author="Eleanor Ayre" w:date="2019-06-25T11:24:00Z">
        <w:r w:rsidR="00B34538" w:rsidRPr="00D2669F" w:rsidDel="008A5D5C">
          <w:rPr>
            <w:sz w:val="22"/>
            <w:szCs w:val="22"/>
          </w:rPr>
          <w:delText>3</w:delText>
        </w:r>
      </w:del>
      <w:r w:rsidR="004F7A8B" w:rsidRPr="00D2669F">
        <w:rPr>
          <w:sz w:val="22"/>
          <w:szCs w:val="22"/>
        </w:rPr>
        <w:t xml:space="preserve"> months</w:t>
      </w:r>
      <w:r w:rsidR="00FC41C6" w:rsidRPr="00D2669F">
        <w:rPr>
          <w:sz w:val="22"/>
          <w:szCs w:val="22"/>
        </w:rPr>
        <w:t>.</w:t>
      </w:r>
      <w:r w:rsidRPr="00D2669F">
        <w:rPr>
          <w:sz w:val="22"/>
          <w:szCs w:val="22"/>
        </w:rPr>
        <w:t xml:space="preserve"> </w:t>
      </w:r>
    </w:p>
    <w:p w14:paraId="50790DA1" w14:textId="77777777" w:rsidR="00FC41C6" w:rsidRPr="00D2669F" w:rsidRDefault="00FC41C6" w:rsidP="00774DDB">
      <w:pPr>
        <w:spacing w:line="276" w:lineRule="auto"/>
        <w:jc w:val="both"/>
        <w:rPr>
          <w:sz w:val="22"/>
          <w:szCs w:val="22"/>
        </w:rPr>
      </w:pPr>
    </w:p>
    <w:p w14:paraId="59A111EC" w14:textId="441E10D8" w:rsidR="00BF511D" w:rsidRPr="00D2669F" w:rsidRDefault="00BF511D" w:rsidP="00774DDB">
      <w:pPr>
        <w:spacing w:line="276" w:lineRule="auto"/>
        <w:jc w:val="both"/>
        <w:rPr>
          <w:sz w:val="22"/>
          <w:szCs w:val="22"/>
        </w:rPr>
      </w:pPr>
      <w:r w:rsidRPr="00D2669F">
        <w:rPr>
          <w:sz w:val="22"/>
          <w:szCs w:val="22"/>
        </w:rPr>
        <w:t>Secondary outcomes:</w:t>
      </w:r>
    </w:p>
    <w:p w14:paraId="151DA37F" w14:textId="1F71963C" w:rsidR="00BF511D" w:rsidRPr="00D2669F" w:rsidDel="008A5D5C" w:rsidRDefault="00412ACD" w:rsidP="00774DDB">
      <w:pPr>
        <w:pStyle w:val="ListParagraph"/>
        <w:numPr>
          <w:ilvl w:val="0"/>
          <w:numId w:val="6"/>
        </w:numPr>
        <w:spacing w:line="276" w:lineRule="auto"/>
        <w:jc w:val="both"/>
        <w:rPr>
          <w:del w:id="118" w:author="Eleanor Ayre" w:date="2019-06-25T11:31:00Z"/>
          <w:sz w:val="22"/>
          <w:szCs w:val="22"/>
        </w:rPr>
      </w:pPr>
      <w:del w:id="119" w:author="Eleanor Ayre" w:date="2019-06-25T11:31:00Z">
        <w:r w:rsidRPr="00D2669F" w:rsidDel="008A5D5C">
          <w:rPr>
            <w:sz w:val="22"/>
            <w:szCs w:val="22"/>
          </w:rPr>
          <w:delText xml:space="preserve">Mean </w:delText>
        </w:r>
        <w:r w:rsidR="00B34538" w:rsidRPr="00D2669F" w:rsidDel="008A5D5C">
          <w:rPr>
            <w:sz w:val="22"/>
            <w:szCs w:val="22"/>
          </w:rPr>
          <w:delText xml:space="preserve">weight loss at </w:delText>
        </w:r>
      </w:del>
      <w:del w:id="120" w:author="Eleanor Ayre" w:date="2019-06-25T11:24:00Z">
        <w:r w:rsidR="00B34538" w:rsidRPr="00D2669F" w:rsidDel="008A5D5C">
          <w:rPr>
            <w:sz w:val="22"/>
            <w:szCs w:val="22"/>
          </w:rPr>
          <w:delText>12</w:delText>
        </w:r>
      </w:del>
      <w:del w:id="121" w:author="Eleanor Ayre" w:date="2019-06-25T11:31:00Z">
        <w:r w:rsidR="00B34538" w:rsidRPr="00D2669F" w:rsidDel="008A5D5C">
          <w:rPr>
            <w:sz w:val="22"/>
            <w:szCs w:val="22"/>
          </w:rPr>
          <w:delText xml:space="preserve"> months</w:delText>
        </w:r>
      </w:del>
    </w:p>
    <w:p w14:paraId="3EBB7AB0" w14:textId="1B940E39" w:rsidR="00BF511D" w:rsidRPr="00D2669F" w:rsidRDefault="000B1EC8" w:rsidP="00774DDB">
      <w:pPr>
        <w:pStyle w:val="ListParagraph"/>
        <w:numPr>
          <w:ilvl w:val="0"/>
          <w:numId w:val="6"/>
        </w:numPr>
        <w:spacing w:line="276" w:lineRule="auto"/>
        <w:jc w:val="both"/>
        <w:rPr>
          <w:sz w:val="22"/>
          <w:szCs w:val="22"/>
        </w:rPr>
      </w:pPr>
      <w:del w:id="122" w:author="Eleanor Ayre" w:date="2019-06-25T11:31:00Z">
        <w:r w:rsidRPr="00D2669F" w:rsidDel="008A5D5C">
          <w:rPr>
            <w:sz w:val="22"/>
            <w:szCs w:val="22"/>
          </w:rPr>
          <w:delText xml:space="preserve"> </w:delText>
        </w:r>
      </w:del>
      <w:r w:rsidRPr="00D2669F">
        <w:rPr>
          <w:sz w:val="22"/>
          <w:szCs w:val="22"/>
        </w:rPr>
        <w:t xml:space="preserve">weight loss </w:t>
      </w:r>
      <w:r w:rsidR="004F7A8B" w:rsidRPr="00D2669F">
        <w:rPr>
          <w:sz w:val="22"/>
          <w:szCs w:val="22"/>
        </w:rPr>
        <w:t>≥</w:t>
      </w:r>
      <w:r w:rsidR="00123E77" w:rsidRPr="00D2669F">
        <w:rPr>
          <w:sz w:val="22"/>
          <w:szCs w:val="22"/>
        </w:rPr>
        <w:t>5%</w:t>
      </w:r>
      <w:r w:rsidRPr="00D2669F">
        <w:rPr>
          <w:sz w:val="22"/>
          <w:szCs w:val="22"/>
        </w:rPr>
        <w:t xml:space="preserve"> of body weight </w:t>
      </w:r>
      <w:r w:rsidR="00B34538" w:rsidRPr="00D2669F">
        <w:rPr>
          <w:sz w:val="22"/>
          <w:szCs w:val="22"/>
        </w:rPr>
        <w:t xml:space="preserve">at </w:t>
      </w:r>
      <w:del w:id="123" w:author="Eleanor Ayre" w:date="2019-06-25T11:31:00Z">
        <w:r w:rsidR="00B34538" w:rsidRPr="00D2669F" w:rsidDel="008A5D5C">
          <w:rPr>
            <w:sz w:val="22"/>
            <w:szCs w:val="22"/>
          </w:rPr>
          <w:delText xml:space="preserve">3 and </w:delText>
        </w:r>
      </w:del>
      <w:r w:rsidR="00B34538" w:rsidRPr="00D2669F">
        <w:rPr>
          <w:sz w:val="22"/>
          <w:szCs w:val="22"/>
        </w:rPr>
        <w:t xml:space="preserve">12 months </w:t>
      </w:r>
    </w:p>
    <w:p w14:paraId="4D42741C" w14:textId="318E5D4C" w:rsidR="00BF511D" w:rsidRPr="00D2669F" w:rsidRDefault="00BF511D" w:rsidP="00774DDB">
      <w:pPr>
        <w:pStyle w:val="ListParagraph"/>
        <w:numPr>
          <w:ilvl w:val="0"/>
          <w:numId w:val="6"/>
        </w:numPr>
        <w:spacing w:line="276" w:lineRule="auto"/>
        <w:jc w:val="both"/>
        <w:rPr>
          <w:sz w:val="22"/>
          <w:szCs w:val="22"/>
        </w:rPr>
      </w:pPr>
      <w:r w:rsidRPr="00D2669F">
        <w:rPr>
          <w:sz w:val="22"/>
          <w:szCs w:val="22"/>
        </w:rPr>
        <w:t xml:space="preserve">Patients reporting taking effective action on their weight at </w:t>
      </w:r>
      <w:del w:id="124" w:author="Eleanor Ayre" w:date="2019-06-25T11:31:00Z">
        <w:r w:rsidRPr="00D2669F" w:rsidDel="008A5D5C">
          <w:rPr>
            <w:sz w:val="22"/>
            <w:szCs w:val="22"/>
          </w:rPr>
          <w:delText>3 and 1</w:delText>
        </w:r>
      </w:del>
      <w:ins w:id="125" w:author="Eleanor Ayre" w:date="2019-06-25T11:31:00Z">
        <w:r w:rsidR="008A5D5C" w:rsidRPr="00D2669F">
          <w:rPr>
            <w:sz w:val="22"/>
            <w:szCs w:val="22"/>
          </w:rPr>
          <w:t>1</w:t>
        </w:r>
      </w:ins>
      <w:r w:rsidRPr="00D2669F">
        <w:rPr>
          <w:sz w:val="22"/>
          <w:szCs w:val="22"/>
        </w:rPr>
        <w:t>2 months</w:t>
      </w:r>
    </w:p>
    <w:p w14:paraId="0F19695D" w14:textId="77777777" w:rsidR="000B1EC8" w:rsidRPr="00D2669F" w:rsidRDefault="000B1EC8" w:rsidP="00774DDB">
      <w:pPr>
        <w:spacing w:line="276" w:lineRule="auto"/>
        <w:jc w:val="both"/>
        <w:rPr>
          <w:sz w:val="22"/>
          <w:szCs w:val="22"/>
        </w:rPr>
      </w:pPr>
    </w:p>
    <w:p w14:paraId="29692830" w14:textId="3ACEFB66" w:rsidR="00284268" w:rsidRPr="00D2669F" w:rsidRDefault="00516BF6" w:rsidP="00774DDB">
      <w:pPr>
        <w:spacing w:line="276" w:lineRule="auto"/>
        <w:jc w:val="both"/>
        <w:rPr>
          <w:sz w:val="22"/>
          <w:szCs w:val="22"/>
        </w:rPr>
      </w:pPr>
      <w:r w:rsidRPr="00D2669F">
        <w:rPr>
          <w:b/>
          <w:sz w:val="22"/>
          <w:szCs w:val="22"/>
        </w:rPr>
        <w:t>Covariates:</w:t>
      </w:r>
      <w:r w:rsidRPr="00D2669F">
        <w:rPr>
          <w:sz w:val="22"/>
          <w:szCs w:val="22"/>
        </w:rPr>
        <w:t xml:space="preserve"> </w:t>
      </w:r>
    </w:p>
    <w:p w14:paraId="3F73683D" w14:textId="0D65E98C" w:rsidR="008674BC" w:rsidRPr="00D2669F" w:rsidRDefault="00A43007" w:rsidP="00774DDB">
      <w:pPr>
        <w:spacing w:line="276" w:lineRule="auto"/>
        <w:jc w:val="both"/>
        <w:rPr>
          <w:sz w:val="22"/>
          <w:szCs w:val="22"/>
        </w:rPr>
      </w:pPr>
      <w:del w:id="126" w:author="Eleanor Ayre" w:date="2019-06-26T12:52:00Z">
        <w:r w:rsidRPr="00D2669F" w:rsidDel="0019338B">
          <w:rPr>
            <w:sz w:val="22"/>
            <w:szCs w:val="22"/>
          </w:rPr>
          <w:delText xml:space="preserve">In the </w:delText>
        </w:r>
        <w:r w:rsidR="000269AD" w:rsidRPr="00D2669F" w:rsidDel="0019338B">
          <w:rPr>
            <w:sz w:val="22"/>
            <w:szCs w:val="22"/>
          </w:rPr>
          <w:delText>B</w:delText>
        </w:r>
        <w:r w:rsidRPr="00D2669F" w:rsidDel="0019338B">
          <w:rPr>
            <w:sz w:val="22"/>
            <w:szCs w:val="22"/>
          </w:rPr>
          <w:delText>We</w:delText>
        </w:r>
        <w:r w:rsidR="00725465" w:rsidRPr="00D2669F" w:rsidDel="0019338B">
          <w:rPr>
            <w:sz w:val="22"/>
            <w:szCs w:val="22"/>
          </w:rPr>
          <w:delText>L</w:delText>
        </w:r>
        <w:r w:rsidRPr="00D2669F" w:rsidDel="0019338B">
          <w:rPr>
            <w:sz w:val="22"/>
            <w:szCs w:val="22"/>
          </w:rPr>
          <w:delText xml:space="preserve"> trial the exclusion criteria excluded those who were pregnant/planning pregnancy, those who had undergone bariatric surgery, those who had completed a weight management plan or had used pharmacotherapy in the last three months or were currently enrolled and those attending to discuss weight</w:delText>
        </w:r>
        <w:r w:rsidR="00564559" w:rsidRPr="00D2669F" w:rsidDel="0019338B">
          <w:rPr>
            <w:sz w:val="22"/>
            <w:szCs w:val="22"/>
          </w:rPr>
          <w:fldChar w:fldCharType="begin" w:fldLock="1"/>
        </w:r>
        <w:r w:rsidR="00BF5866" w:rsidRPr="00D2669F" w:rsidDel="0019338B">
          <w:rPr>
            <w:sz w:val="22"/>
            <w:szCs w:val="22"/>
          </w:rPr>
          <w:delInstrText>ADDIN CSL_CITATION {"citationItems":[{"id":"ITEM-1","itemData":{"DOI":"10.1016/S0140-6736(16)31893-1","ISSN":"0140-6736","author":[{"dropping-particle":"","family":"Aveyard","given":"Paul","non-dropping-particle":"","parse-names":false,"suffix":""},{"dropping-particle":"","family":"Lewis","given":"Amanda","non-dropping-particle":"","parse-names":false,"suffix":""},{"dropping-particle":"","family":"Tearne","given":"Sarah","non-dropping-particle":"","parse-names":false,"suffix":""},{"dropping-particle":"","family":"Hood","given":"Kathryn","non-dropping-particle":"","parse-names":false,"suffix":""},{"dropping-particle":"","family":"Christian-Brown","given":"Anna","non-dropping-particle":"","parse-names":false,"suffix":""},{"dropping-particle":"","family":"Adab","given":"Peymane","non-dropping-particle":"","parse-names":false,"suffix":""},{"dropping-particle":"","family":"Begh","given":"Rachna","non-dropping-particle":"","parse-names":false,"suffix":""},{"dropping-particle":"","family":"Jolly","given":"Kate","non-dropping-particle":"","parse-names":false,"suffix":""},{"dropping-particle":"","family":"Daley","given":"Amanda","non-dropping-particle":"","parse-names":false,"suffix":""},{"dropping-particle":"","family":"Farley","given":"Amanda","non-dropping-particle":"","parse-names":false,"suffix":""},{"dropping-particle":"","family":"Lycett","given":"Deborah","non-dropping-particle":"","parse-names":false,"suffix":""},{"dropping-particle":"","family":"Nickless","given":"Alecia","non-dropping-particle":"","parse-names":false,"suffix":""},{"dropping-particle":"","family":"Yu","given":"Ly-Mee","non-dropping-particle":"","parse-names":false,"suffix":""},{"dropping-particle":"","family":"Retat","given":"Lise","non-dropping-particle":"","parse-names":false,"suffix":""},{"dropping-particle":"","family":"Webber","given":"Laura","non-dropping-particle":"","parse-names":false,"suffix":""},{"dropping-particle":"","family":"Pimpin","given":"Laura","non-dropping-particle":"","parse-names":false,"suffix":""},{"dropping-particle":"","family":"Jebb","given":"Susan A","non-dropping-particle":"","parse-names":false,"suffix":""}],"container-title":"The Lancet","id":"ITEM-1","issue":"10059","issued":{"date-parts":[["2016"]]},"note":"doi: 10.1016/S0140-6736(16)31893-1; 23","page":"2492-2500","publisher":"Elsevier","title":"Screening and brief intervention for obesity in primary care: a parallel, two-arm, randomised trial","type":"article-journal","volume":"388"},"uris":["http://www.mendeley.com/documents/?uuid=01aa7681-8812-324d-a45b-856376cff992"]}],"mendeley":{"formattedCitation":"&lt;sup&gt;3&lt;/sup&gt;","plainTextFormattedCitation":"3","previouslyFormattedCitation":"&lt;sup&gt;1&lt;/sup&gt;"},"properties":{"noteIndex":0},"schema":"https://github.com/citation-style-language/schema/raw/master/csl-citation.json"}</w:delInstrText>
        </w:r>
        <w:r w:rsidR="00564559" w:rsidRPr="00D2669F" w:rsidDel="0019338B">
          <w:rPr>
            <w:sz w:val="22"/>
            <w:szCs w:val="22"/>
          </w:rPr>
          <w:fldChar w:fldCharType="separate"/>
        </w:r>
        <w:r w:rsidR="00BF5866" w:rsidRPr="00D2669F" w:rsidDel="0019338B">
          <w:rPr>
            <w:noProof/>
            <w:sz w:val="22"/>
            <w:szCs w:val="22"/>
            <w:vertAlign w:val="superscript"/>
          </w:rPr>
          <w:delText>3</w:delText>
        </w:r>
        <w:r w:rsidR="00564559" w:rsidRPr="00D2669F" w:rsidDel="0019338B">
          <w:rPr>
            <w:sz w:val="22"/>
            <w:szCs w:val="22"/>
          </w:rPr>
          <w:fldChar w:fldCharType="end"/>
        </w:r>
        <w:r w:rsidRPr="00D2669F" w:rsidDel="0019338B">
          <w:rPr>
            <w:sz w:val="22"/>
            <w:szCs w:val="22"/>
          </w:rPr>
          <w:delText xml:space="preserve">. This reduces the number of covariates. </w:delText>
        </w:r>
      </w:del>
      <w:r w:rsidR="008674BC" w:rsidRPr="00D2669F">
        <w:rPr>
          <w:sz w:val="22"/>
          <w:szCs w:val="22"/>
        </w:rPr>
        <w:t xml:space="preserve">The covariates for this study are age, gender, </w:t>
      </w:r>
      <w:ins w:id="127" w:author="Eleanor Ayre" w:date="2019-06-26T12:54:00Z">
        <w:r w:rsidR="0019338B" w:rsidRPr="00D2669F">
          <w:rPr>
            <w:sz w:val="22"/>
            <w:szCs w:val="22"/>
          </w:rPr>
          <w:t>index of multiple deprivation (IMD)</w:t>
        </w:r>
      </w:ins>
      <w:del w:id="128" w:author="Eleanor Ayre" w:date="2019-06-26T12:52:00Z">
        <w:r w:rsidR="00FC41C6" w:rsidRPr="00D2669F" w:rsidDel="0019338B">
          <w:rPr>
            <w:sz w:val="22"/>
            <w:szCs w:val="22"/>
          </w:rPr>
          <w:delText>IMD</w:delText>
        </w:r>
      </w:del>
      <w:r w:rsidR="00FC41C6" w:rsidRPr="00D2669F">
        <w:rPr>
          <w:sz w:val="22"/>
          <w:szCs w:val="22"/>
        </w:rPr>
        <w:t xml:space="preserve"> </w:t>
      </w:r>
      <w:ins w:id="129" w:author="Eleanor Ayre" w:date="2019-06-25T11:25:00Z">
        <w:r w:rsidR="008A5D5C" w:rsidRPr="00D2669F">
          <w:rPr>
            <w:sz w:val="22"/>
            <w:szCs w:val="22"/>
          </w:rPr>
          <w:t>score</w:t>
        </w:r>
      </w:ins>
      <w:del w:id="130" w:author="Eleanor Ayre" w:date="2019-06-25T11:25:00Z">
        <w:r w:rsidR="00FC41C6" w:rsidRPr="00D2669F" w:rsidDel="008A5D5C">
          <w:rPr>
            <w:sz w:val="22"/>
            <w:szCs w:val="22"/>
          </w:rPr>
          <w:delText>rank</w:delText>
        </w:r>
      </w:del>
      <w:r w:rsidR="00FC41C6" w:rsidRPr="00D2669F">
        <w:rPr>
          <w:sz w:val="22"/>
          <w:szCs w:val="22"/>
        </w:rPr>
        <w:t>,</w:t>
      </w:r>
      <w:r w:rsidR="008674BC" w:rsidRPr="00D2669F">
        <w:rPr>
          <w:sz w:val="22"/>
          <w:szCs w:val="22"/>
        </w:rPr>
        <w:t xml:space="preserve"> and</w:t>
      </w:r>
      <w:r w:rsidR="006B093F" w:rsidRPr="00D2669F">
        <w:rPr>
          <w:sz w:val="22"/>
          <w:szCs w:val="22"/>
        </w:rPr>
        <w:t xml:space="preserve"> baseline weight</w:t>
      </w:r>
      <w:r w:rsidR="00057353" w:rsidRPr="00D2669F">
        <w:rPr>
          <w:sz w:val="22"/>
          <w:szCs w:val="22"/>
        </w:rPr>
        <w:t xml:space="preserve">. </w:t>
      </w:r>
    </w:p>
    <w:p w14:paraId="18554C9F" w14:textId="77777777" w:rsidR="00A43007" w:rsidRPr="00D2669F" w:rsidRDefault="00A43007" w:rsidP="00774DDB">
      <w:pPr>
        <w:spacing w:line="276" w:lineRule="auto"/>
        <w:jc w:val="both"/>
        <w:rPr>
          <w:sz w:val="22"/>
          <w:szCs w:val="22"/>
        </w:rPr>
      </w:pPr>
    </w:p>
    <w:p w14:paraId="04B252CF" w14:textId="4D56E798" w:rsidR="00284268" w:rsidRPr="00D2669F" w:rsidRDefault="00284268" w:rsidP="00774DDB">
      <w:pPr>
        <w:spacing w:line="276" w:lineRule="auto"/>
        <w:jc w:val="both"/>
        <w:rPr>
          <w:ins w:id="131" w:author="Eleanor Ayre" w:date="2019-06-26T13:17:00Z"/>
          <w:b/>
          <w:sz w:val="22"/>
          <w:szCs w:val="22"/>
        </w:rPr>
      </w:pPr>
      <w:r w:rsidRPr="00D2669F">
        <w:rPr>
          <w:b/>
          <w:sz w:val="22"/>
          <w:szCs w:val="22"/>
        </w:rPr>
        <w:t>Statistical Analysis</w:t>
      </w:r>
      <w:r w:rsidR="00F90330" w:rsidRPr="00D2669F">
        <w:rPr>
          <w:b/>
          <w:sz w:val="22"/>
          <w:szCs w:val="22"/>
        </w:rPr>
        <w:t xml:space="preserve"> plan</w:t>
      </w:r>
      <w:r w:rsidRPr="00D2669F">
        <w:rPr>
          <w:b/>
          <w:sz w:val="22"/>
          <w:szCs w:val="22"/>
        </w:rPr>
        <w:t>:</w:t>
      </w:r>
    </w:p>
    <w:p w14:paraId="2C949EAF" w14:textId="77777777" w:rsidR="00A85AF4" w:rsidRPr="00D2669F" w:rsidRDefault="00A85AF4" w:rsidP="00774DDB">
      <w:pPr>
        <w:spacing w:line="276" w:lineRule="auto"/>
        <w:jc w:val="both"/>
        <w:rPr>
          <w:sz w:val="22"/>
          <w:szCs w:val="22"/>
          <w:rPrChange w:id="132" w:author="Eleanor Ayre" w:date="2019-06-26T13:17:00Z">
            <w:rPr>
              <w:b/>
              <w:sz w:val="22"/>
              <w:szCs w:val="22"/>
            </w:rPr>
          </w:rPrChange>
        </w:rPr>
      </w:pPr>
    </w:p>
    <w:p w14:paraId="744E1960" w14:textId="14DB9E82" w:rsidR="002933D2" w:rsidRPr="00D2669F" w:rsidRDefault="00115B84" w:rsidP="00774DDB">
      <w:pPr>
        <w:spacing w:line="276" w:lineRule="auto"/>
        <w:jc w:val="both"/>
        <w:rPr>
          <w:sz w:val="22"/>
          <w:szCs w:val="22"/>
        </w:rPr>
      </w:pPr>
      <w:r w:rsidRPr="00D2669F">
        <w:rPr>
          <w:sz w:val="22"/>
          <w:szCs w:val="22"/>
        </w:rPr>
        <w:t xml:space="preserve">We will perform descriptive statistical analysis on the population including age, gender, mean </w:t>
      </w:r>
      <w:r w:rsidR="00E55FD2" w:rsidRPr="00D2669F">
        <w:rPr>
          <w:sz w:val="22"/>
          <w:szCs w:val="22"/>
        </w:rPr>
        <w:t>baseline weight</w:t>
      </w:r>
      <w:r w:rsidRPr="00D2669F">
        <w:rPr>
          <w:sz w:val="22"/>
          <w:szCs w:val="22"/>
        </w:rPr>
        <w:t xml:space="preserve"> in each gender, and mean weight </w:t>
      </w:r>
      <w:ins w:id="133" w:author="Eleanor Ayre" w:date="2019-06-26T13:41:00Z">
        <w:r w:rsidR="00ED594C" w:rsidRPr="00D2669F">
          <w:rPr>
            <w:sz w:val="22"/>
            <w:szCs w:val="22"/>
          </w:rPr>
          <w:t>loss</w:t>
        </w:r>
      </w:ins>
      <w:del w:id="134" w:author="Eleanor Ayre" w:date="2019-06-26T13:34:00Z">
        <w:r w:rsidRPr="00D2669F" w:rsidDel="00CF41A7">
          <w:rPr>
            <w:sz w:val="22"/>
            <w:szCs w:val="22"/>
          </w:rPr>
          <w:delText>loss</w:delText>
        </w:r>
      </w:del>
      <w:r w:rsidRPr="00D2669F">
        <w:rPr>
          <w:sz w:val="22"/>
          <w:szCs w:val="22"/>
        </w:rPr>
        <w:t xml:space="preserve"> across the data set</w:t>
      </w:r>
      <w:r w:rsidR="002B682D" w:rsidRPr="00D2669F">
        <w:rPr>
          <w:sz w:val="22"/>
          <w:szCs w:val="22"/>
        </w:rPr>
        <w:t>, as well as on the initial results of the coding</w:t>
      </w:r>
      <w:r w:rsidRPr="00D2669F">
        <w:rPr>
          <w:sz w:val="22"/>
          <w:szCs w:val="22"/>
        </w:rPr>
        <w:t xml:space="preserve">. </w:t>
      </w:r>
      <w:r w:rsidR="002933D2" w:rsidRPr="00D2669F">
        <w:rPr>
          <w:sz w:val="22"/>
          <w:szCs w:val="22"/>
        </w:rPr>
        <w:t>We will also examine what types of effective action patients reported taking on their weight</w:t>
      </w:r>
      <w:ins w:id="135" w:author="Eleanor Ayre" w:date="2019-06-26T13:06:00Z">
        <w:r w:rsidR="002050C9" w:rsidRPr="00D2669F">
          <w:rPr>
            <w:sz w:val="22"/>
            <w:szCs w:val="22"/>
          </w:rPr>
          <w:t>. Effective action</w:t>
        </w:r>
      </w:ins>
      <w:ins w:id="136" w:author="Eleanor Ayre" w:date="2019-06-26T13:12:00Z">
        <w:r w:rsidR="00C47619" w:rsidRPr="00D2669F">
          <w:rPr>
            <w:sz w:val="22"/>
            <w:szCs w:val="22"/>
          </w:rPr>
          <w:t xml:space="preserve"> was code</w:t>
        </w:r>
      </w:ins>
      <w:ins w:id="137" w:author="Eleanor Ayre" w:date="2019-06-26T13:13:00Z">
        <w:r w:rsidR="00C47619" w:rsidRPr="00D2669F">
          <w:rPr>
            <w:sz w:val="22"/>
            <w:szCs w:val="22"/>
          </w:rPr>
          <w:t>d as 1)</w:t>
        </w:r>
      </w:ins>
      <w:ins w:id="138" w:author="Eleanor Ayre" w:date="2019-06-26T13:06:00Z">
        <w:r w:rsidR="002050C9" w:rsidRPr="00D2669F">
          <w:rPr>
            <w:sz w:val="22"/>
            <w:szCs w:val="22"/>
          </w:rPr>
          <w:t xml:space="preserve"> </w:t>
        </w:r>
      </w:ins>
      <w:ins w:id="139" w:author="Eleanor Ayre" w:date="2019-06-26T13:07:00Z">
        <w:r w:rsidR="002050C9" w:rsidRPr="00D2669F">
          <w:rPr>
            <w:sz w:val="22"/>
            <w:szCs w:val="22"/>
          </w:rPr>
          <w:t xml:space="preserve">visiting the GP to discuss weight in more detail, </w:t>
        </w:r>
      </w:ins>
      <w:ins w:id="140" w:author="Eleanor Ayre" w:date="2019-06-26T13:13:00Z">
        <w:r w:rsidR="00C47619" w:rsidRPr="00D2669F">
          <w:rPr>
            <w:sz w:val="22"/>
            <w:szCs w:val="22"/>
          </w:rPr>
          <w:t xml:space="preserve">2) </w:t>
        </w:r>
      </w:ins>
      <w:ins w:id="141" w:author="Eleanor Ayre" w:date="2019-06-26T13:07:00Z">
        <w:r w:rsidR="002050C9" w:rsidRPr="00D2669F">
          <w:rPr>
            <w:sz w:val="22"/>
            <w:szCs w:val="22"/>
          </w:rPr>
          <w:t xml:space="preserve">attending a weight management programme, </w:t>
        </w:r>
      </w:ins>
      <w:ins w:id="142" w:author="Eleanor Ayre" w:date="2019-06-26T13:13:00Z">
        <w:r w:rsidR="00C47619" w:rsidRPr="00D2669F">
          <w:rPr>
            <w:sz w:val="22"/>
            <w:szCs w:val="22"/>
          </w:rPr>
          <w:t xml:space="preserve">3) </w:t>
        </w:r>
      </w:ins>
      <w:ins w:id="143" w:author="Eleanor Ayre" w:date="2019-06-26T13:07:00Z">
        <w:r w:rsidR="002050C9" w:rsidRPr="00D2669F">
          <w:rPr>
            <w:sz w:val="22"/>
            <w:szCs w:val="22"/>
          </w:rPr>
          <w:t xml:space="preserve">increasing exercise, </w:t>
        </w:r>
      </w:ins>
      <w:ins w:id="144" w:author="Eleanor Ayre" w:date="2019-06-26T13:13:00Z">
        <w:r w:rsidR="00C47619" w:rsidRPr="00D2669F">
          <w:rPr>
            <w:sz w:val="22"/>
            <w:szCs w:val="22"/>
          </w:rPr>
          <w:t xml:space="preserve">4) </w:t>
        </w:r>
      </w:ins>
      <w:ins w:id="145" w:author="Eleanor Ayre" w:date="2019-06-26T13:07:00Z">
        <w:r w:rsidR="002050C9" w:rsidRPr="00D2669F">
          <w:rPr>
            <w:sz w:val="22"/>
            <w:szCs w:val="22"/>
          </w:rPr>
          <w:t>changed eating habits and</w:t>
        </w:r>
      </w:ins>
      <w:ins w:id="146" w:author="Eleanor Ayre" w:date="2019-06-26T13:13:00Z">
        <w:r w:rsidR="00C47619" w:rsidRPr="00D2669F">
          <w:rPr>
            <w:sz w:val="22"/>
            <w:szCs w:val="22"/>
          </w:rPr>
          <w:t xml:space="preserve"> 5)</w:t>
        </w:r>
      </w:ins>
      <w:ins w:id="147" w:author="Eleanor Ayre" w:date="2019-06-26T13:07:00Z">
        <w:r w:rsidR="002050C9" w:rsidRPr="00D2669F">
          <w:rPr>
            <w:sz w:val="22"/>
            <w:szCs w:val="22"/>
          </w:rPr>
          <w:t xml:space="preserve"> the use of pharmac</w:t>
        </w:r>
      </w:ins>
      <w:ins w:id="148" w:author="Eleanor Ayre" w:date="2019-06-26T13:09:00Z">
        <w:r w:rsidR="00C47619" w:rsidRPr="00D2669F">
          <w:rPr>
            <w:sz w:val="22"/>
            <w:szCs w:val="22"/>
          </w:rPr>
          <w:t>o</w:t>
        </w:r>
      </w:ins>
      <w:ins w:id="149" w:author="Eleanor Ayre" w:date="2019-06-26T13:07:00Z">
        <w:r w:rsidR="002050C9" w:rsidRPr="00D2669F">
          <w:rPr>
            <w:sz w:val="22"/>
            <w:szCs w:val="22"/>
          </w:rPr>
          <w:t>t</w:t>
        </w:r>
      </w:ins>
      <w:ins w:id="150" w:author="Eleanor Ayre" w:date="2019-06-26T13:08:00Z">
        <w:r w:rsidR="002050C9" w:rsidRPr="00D2669F">
          <w:rPr>
            <w:sz w:val="22"/>
            <w:szCs w:val="22"/>
          </w:rPr>
          <w:t>herapy</w:t>
        </w:r>
      </w:ins>
      <w:ins w:id="151" w:author="Eleanor Ayre" w:date="2019-06-26T13:11:00Z">
        <w:r w:rsidR="00C47619" w:rsidRPr="00D2669F">
          <w:rPr>
            <w:sz w:val="22"/>
            <w:szCs w:val="22"/>
          </w:rPr>
          <w:t>.</w:t>
        </w:r>
      </w:ins>
      <w:del w:id="152" w:author="Eleanor Ayre" w:date="2019-06-26T13:09:00Z">
        <w:r w:rsidR="002933D2" w:rsidRPr="00D2669F" w:rsidDel="00C47619">
          <w:rPr>
            <w:sz w:val="22"/>
            <w:szCs w:val="22"/>
          </w:rPr>
          <w:delText xml:space="preserve">. </w:delText>
        </w:r>
      </w:del>
      <w:ins w:id="153" w:author="Eleanor Ayre" w:date="2019-06-26T13:09:00Z">
        <w:r w:rsidR="00C47619" w:rsidRPr="00D2669F">
          <w:rPr>
            <w:sz w:val="22"/>
            <w:szCs w:val="22"/>
          </w:rPr>
          <w:t xml:space="preserve"> </w:t>
        </w:r>
      </w:ins>
    </w:p>
    <w:p w14:paraId="245ED5BE" w14:textId="77777777" w:rsidR="002933D2" w:rsidRPr="00D2669F" w:rsidRDefault="002933D2" w:rsidP="00774DDB">
      <w:pPr>
        <w:spacing w:line="276" w:lineRule="auto"/>
        <w:jc w:val="both"/>
        <w:rPr>
          <w:sz w:val="22"/>
          <w:szCs w:val="22"/>
        </w:rPr>
      </w:pPr>
    </w:p>
    <w:p w14:paraId="25A4EEBE" w14:textId="7C66FFAF" w:rsidR="0019338B" w:rsidRPr="00D2669F" w:rsidRDefault="002933D2" w:rsidP="002933D2">
      <w:pPr>
        <w:spacing w:line="276" w:lineRule="auto"/>
        <w:jc w:val="both"/>
        <w:rPr>
          <w:ins w:id="154" w:author="Eleanor Ayre" w:date="2019-06-26T12:58:00Z"/>
          <w:sz w:val="22"/>
          <w:szCs w:val="22"/>
        </w:rPr>
      </w:pPr>
      <w:r w:rsidRPr="00D2669F">
        <w:rPr>
          <w:sz w:val="22"/>
          <w:szCs w:val="22"/>
        </w:rPr>
        <w:t xml:space="preserve">We will examine the BCTs for co-linearity. The highly co-linear BCTs will be examined further by </w:t>
      </w:r>
      <w:proofErr w:type="spellStart"/>
      <w:r w:rsidRPr="00D2669F">
        <w:rPr>
          <w:sz w:val="22"/>
          <w:szCs w:val="22"/>
        </w:rPr>
        <w:t>uni</w:t>
      </w:r>
      <w:proofErr w:type="spellEnd"/>
      <w:r w:rsidRPr="00D2669F">
        <w:rPr>
          <w:sz w:val="22"/>
          <w:szCs w:val="22"/>
        </w:rPr>
        <w:t>-variate analysis and bi-variate analysis, combining the correlated BCTs. Where necessary, highly correlated BCTs will be grouped</w:t>
      </w:r>
      <w:ins w:id="155" w:author="Eleanor Ayre" w:date="2019-06-26T09:51:00Z">
        <w:r w:rsidR="002C6A29" w:rsidRPr="00D2669F">
          <w:rPr>
            <w:sz w:val="22"/>
            <w:szCs w:val="22"/>
          </w:rPr>
          <w:t xml:space="preserve"> or omitted</w:t>
        </w:r>
      </w:ins>
      <w:r w:rsidRPr="00D2669F">
        <w:rPr>
          <w:sz w:val="22"/>
          <w:szCs w:val="22"/>
        </w:rPr>
        <w:t>.</w:t>
      </w:r>
      <w:ins w:id="156" w:author="Eleanor Ayre" w:date="2019-06-26T12:58:00Z">
        <w:r w:rsidR="0019338B" w:rsidRPr="00D2669F">
          <w:rPr>
            <w:sz w:val="22"/>
            <w:szCs w:val="22"/>
          </w:rPr>
          <w:t xml:space="preserve"> Thos</w:t>
        </w:r>
      </w:ins>
      <w:ins w:id="157" w:author="Eleanor Ayre" w:date="2019-06-26T12:59:00Z">
        <w:r w:rsidR="0019338B" w:rsidRPr="00D2669F">
          <w:rPr>
            <w:sz w:val="22"/>
            <w:szCs w:val="22"/>
          </w:rPr>
          <w:t>e</w:t>
        </w:r>
        <w:r w:rsidR="002050C9" w:rsidRPr="00D2669F">
          <w:rPr>
            <w:sz w:val="22"/>
            <w:szCs w:val="22"/>
          </w:rPr>
          <w:t xml:space="preserve"> with missing data for the 12</w:t>
        </w:r>
      </w:ins>
      <w:ins w:id="158" w:author="Eleanor Ayre" w:date="2019-06-26T13:15:00Z">
        <w:r w:rsidR="00912F3D" w:rsidRPr="00D2669F">
          <w:rPr>
            <w:sz w:val="22"/>
            <w:szCs w:val="22"/>
          </w:rPr>
          <w:t>-</w:t>
        </w:r>
      </w:ins>
      <w:ins w:id="159" w:author="Eleanor Ayre" w:date="2019-06-26T12:59:00Z">
        <w:r w:rsidR="002050C9" w:rsidRPr="00D2669F">
          <w:rPr>
            <w:sz w:val="22"/>
            <w:szCs w:val="22"/>
          </w:rPr>
          <w:t>month follow up will have baseline weight carried forward</w:t>
        </w:r>
      </w:ins>
      <w:ins w:id="160" w:author="Eleanor Ayre" w:date="2019-06-26T13:05:00Z">
        <w:r w:rsidR="002050C9" w:rsidRPr="00D2669F">
          <w:rPr>
            <w:sz w:val="22"/>
            <w:szCs w:val="22"/>
          </w:rPr>
          <w:t xml:space="preserve"> (therefore inputting no weight change)</w:t>
        </w:r>
      </w:ins>
      <w:ins w:id="161" w:author="Eleanor Ayre" w:date="2019-06-26T12:59:00Z">
        <w:r w:rsidR="002050C9" w:rsidRPr="00D2669F">
          <w:rPr>
            <w:sz w:val="22"/>
            <w:szCs w:val="22"/>
          </w:rPr>
          <w:t xml:space="preserve">, and we will report data as missing for whether they took effective action. </w:t>
        </w:r>
      </w:ins>
      <w:del w:id="162" w:author="Eleanor Ayre" w:date="2019-06-26T12:58:00Z">
        <w:r w:rsidRPr="00D2669F" w:rsidDel="0019338B">
          <w:rPr>
            <w:sz w:val="22"/>
            <w:szCs w:val="22"/>
          </w:rPr>
          <w:delText xml:space="preserve"> </w:delText>
        </w:r>
      </w:del>
    </w:p>
    <w:p w14:paraId="75C98362" w14:textId="1643E0E6" w:rsidR="002933D2" w:rsidRPr="00D2669F" w:rsidDel="002050C9" w:rsidRDefault="002933D2" w:rsidP="002933D2">
      <w:pPr>
        <w:spacing w:line="276" w:lineRule="auto"/>
        <w:jc w:val="both"/>
        <w:rPr>
          <w:del w:id="163" w:author="Eleanor Ayre" w:date="2019-06-26T13:00:00Z"/>
          <w:sz w:val="22"/>
          <w:szCs w:val="22"/>
        </w:rPr>
      </w:pPr>
    </w:p>
    <w:p w14:paraId="15EB0FCA" w14:textId="77777777" w:rsidR="002933D2" w:rsidRPr="00D2669F" w:rsidRDefault="002933D2" w:rsidP="00774DDB">
      <w:pPr>
        <w:spacing w:line="276" w:lineRule="auto"/>
        <w:jc w:val="both"/>
        <w:rPr>
          <w:sz w:val="22"/>
          <w:szCs w:val="22"/>
        </w:rPr>
      </w:pPr>
    </w:p>
    <w:p w14:paraId="64D543C1" w14:textId="4EFE858D" w:rsidR="00FE2274" w:rsidRPr="00D2669F" w:rsidDel="002050C9" w:rsidRDefault="00115B84" w:rsidP="00774DDB">
      <w:pPr>
        <w:spacing w:line="276" w:lineRule="auto"/>
        <w:jc w:val="both"/>
        <w:rPr>
          <w:del w:id="164" w:author="Eleanor Ayre" w:date="2019-06-26T13:04:00Z"/>
          <w:sz w:val="22"/>
          <w:szCs w:val="22"/>
        </w:rPr>
      </w:pPr>
      <w:r w:rsidRPr="00D2669F">
        <w:rPr>
          <w:sz w:val="22"/>
          <w:szCs w:val="22"/>
        </w:rPr>
        <w:t xml:space="preserve">We will </w:t>
      </w:r>
      <w:r w:rsidR="002B682D" w:rsidRPr="00D2669F">
        <w:rPr>
          <w:sz w:val="22"/>
          <w:szCs w:val="22"/>
        </w:rPr>
        <w:t xml:space="preserve">then </w:t>
      </w:r>
      <w:r w:rsidRPr="00D2669F">
        <w:rPr>
          <w:sz w:val="22"/>
          <w:szCs w:val="22"/>
        </w:rPr>
        <w:t xml:space="preserve">perform regression analyses </w:t>
      </w:r>
      <w:r w:rsidR="00BF733A" w:rsidRPr="00D2669F">
        <w:rPr>
          <w:rFonts w:cs="Times New Roman"/>
          <w:sz w:val="22"/>
          <w:szCs w:val="22"/>
        </w:rPr>
        <w:t xml:space="preserve">to </w:t>
      </w:r>
      <w:del w:id="165" w:author="Eleanor Ayre" w:date="2019-06-26T09:51:00Z">
        <w:r w:rsidR="00BF733A" w:rsidRPr="00D2669F" w:rsidDel="002C6A29">
          <w:rPr>
            <w:rFonts w:cs="Times New Roman"/>
            <w:sz w:val="22"/>
            <w:szCs w:val="22"/>
          </w:rPr>
          <w:delText>see if there is a</w:delText>
        </w:r>
      </w:del>
      <w:ins w:id="166" w:author="Eleanor Ayre" w:date="2019-06-26T09:51:00Z">
        <w:r w:rsidR="002C6A29" w:rsidRPr="00D2669F">
          <w:rPr>
            <w:rFonts w:cs="Times New Roman"/>
            <w:sz w:val="22"/>
            <w:szCs w:val="22"/>
          </w:rPr>
          <w:t>assess the</w:t>
        </w:r>
      </w:ins>
      <w:r w:rsidR="00BF733A" w:rsidRPr="00D2669F">
        <w:rPr>
          <w:rFonts w:cs="Times New Roman"/>
          <w:sz w:val="22"/>
          <w:szCs w:val="22"/>
        </w:rPr>
        <w:t xml:space="preserve"> relationship between the behavioural change techniques used and our outcomes</w:t>
      </w:r>
      <w:r w:rsidRPr="00D2669F">
        <w:rPr>
          <w:sz w:val="22"/>
          <w:szCs w:val="22"/>
        </w:rPr>
        <w:t xml:space="preserve">. </w:t>
      </w:r>
      <w:ins w:id="167" w:author="Eleanor Ayre" w:date="2019-06-26T14:38:00Z">
        <w:r w:rsidR="00A85AF4" w:rsidRPr="00D2669F">
          <w:rPr>
            <w:sz w:val="22"/>
            <w:szCs w:val="22"/>
            <w:rPrChange w:id="168" w:author="Eleanor Ayre" w:date="2019-06-26T14:39:00Z">
              <w:rPr/>
            </w:rPrChange>
          </w:rPr>
          <w:t>Our sample size of 224 cases allows detection of an effect size of 1.22kg weight change with power of 80% and alpha (or p value) of 5%</w:t>
        </w:r>
        <w:r w:rsidR="00A85AF4" w:rsidRPr="00D2669F">
          <w:rPr>
            <w:sz w:val="22"/>
            <w:szCs w:val="22"/>
          </w:rPr>
          <w:t xml:space="preserve">. </w:t>
        </w:r>
      </w:ins>
      <w:r w:rsidRPr="00D2669F">
        <w:rPr>
          <w:sz w:val="22"/>
          <w:szCs w:val="22"/>
        </w:rPr>
        <w:t>We will use S</w:t>
      </w:r>
      <w:ins w:id="169" w:author="Paul Aveyard" w:date="2019-06-25T07:49:00Z">
        <w:r w:rsidR="001118DE" w:rsidRPr="00D2669F">
          <w:rPr>
            <w:sz w:val="22"/>
            <w:szCs w:val="22"/>
          </w:rPr>
          <w:t>tata</w:t>
        </w:r>
      </w:ins>
      <w:del w:id="170" w:author="Paul Aveyard" w:date="2019-06-25T07:49:00Z">
        <w:r w:rsidRPr="00D2669F" w:rsidDel="001118DE">
          <w:rPr>
            <w:sz w:val="22"/>
            <w:szCs w:val="22"/>
          </w:rPr>
          <w:delText>TATA</w:delText>
        </w:r>
      </w:del>
      <w:r w:rsidRPr="00D2669F">
        <w:rPr>
          <w:sz w:val="22"/>
          <w:szCs w:val="22"/>
        </w:rPr>
        <w:t xml:space="preserve"> to perform </w:t>
      </w:r>
      <w:del w:id="171" w:author="Eleanor Ayre" w:date="2019-06-26T13:33:00Z">
        <w:r w:rsidRPr="00D2669F" w:rsidDel="004B1D5A">
          <w:rPr>
            <w:sz w:val="22"/>
            <w:szCs w:val="22"/>
          </w:rPr>
          <w:delText>a</w:delText>
        </w:r>
      </w:del>
      <w:ins w:id="172" w:author="Paul Aveyard" w:date="2019-06-25T07:54:00Z">
        <w:r w:rsidR="001118DE" w:rsidRPr="00D2669F">
          <w:rPr>
            <w:sz w:val="22"/>
            <w:szCs w:val="22"/>
          </w:rPr>
          <w:t xml:space="preserve"> </w:t>
        </w:r>
        <w:del w:id="173" w:author="Eleanor Ayre" w:date="2019-06-26T13:01:00Z">
          <w:r w:rsidR="001118DE" w:rsidRPr="00D2669F" w:rsidDel="002050C9">
            <w:rPr>
              <w:sz w:val="22"/>
              <w:szCs w:val="22"/>
            </w:rPr>
            <w:delText>mixed effects</w:delText>
          </w:r>
        </w:del>
      </w:ins>
      <w:ins w:id="174" w:author="Paul Aveyard" w:date="2019-06-25T07:49:00Z">
        <w:del w:id="175" w:author="Eleanor Ayre" w:date="2019-06-26T13:01:00Z">
          <w:r w:rsidR="001118DE" w:rsidRPr="00D2669F" w:rsidDel="002050C9">
            <w:rPr>
              <w:sz w:val="22"/>
              <w:szCs w:val="22"/>
            </w:rPr>
            <w:delText xml:space="preserve"> analysis of covariance (</w:delText>
          </w:r>
        </w:del>
      </w:ins>
      <w:del w:id="176" w:author="Eleanor Ayre" w:date="2019-06-26T13:01:00Z">
        <w:r w:rsidRPr="00D2669F" w:rsidDel="002050C9">
          <w:rPr>
            <w:sz w:val="22"/>
            <w:szCs w:val="22"/>
          </w:rPr>
          <w:delText xml:space="preserve"> linear regression </w:delText>
        </w:r>
      </w:del>
      <w:ins w:id="177" w:author="Paul Aveyard" w:date="2019-06-25T07:49:00Z">
        <w:del w:id="178" w:author="Eleanor Ayre" w:date="2019-06-26T13:01:00Z">
          <w:r w:rsidR="001118DE" w:rsidRPr="00D2669F" w:rsidDel="002050C9">
            <w:rPr>
              <w:sz w:val="22"/>
              <w:szCs w:val="22"/>
            </w:rPr>
            <w:delText xml:space="preserve">of weight loss </w:delText>
          </w:r>
        </w:del>
      </w:ins>
      <w:ins w:id="179" w:author="Paul Aveyard" w:date="2019-06-25T07:50:00Z">
        <w:del w:id="180" w:author="Eleanor Ayre" w:date="2019-06-26T13:01:00Z">
          <w:r w:rsidR="001118DE" w:rsidRPr="00D2669F" w:rsidDel="002050C9">
            <w:rPr>
              <w:sz w:val="22"/>
              <w:szCs w:val="22"/>
            </w:rPr>
            <w:delText>at follow-up adjusted for baseline weight)</w:delText>
          </w:r>
        </w:del>
      </w:ins>
      <w:ins w:id="181" w:author="Paul Aveyard" w:date="2019-06-25T07:54:00Z">
        <w:del w:id="182" w:author="Eleanor Ayre" w:date="2019-06-26T13:01:00Z">
          <w:r w:rsidR="001118DE" w:rsidRPr="00D2669F" w:rsidDel="002050C9">
            <w:rPr>
              <w:sz w:val="22"/>
              <w:szCs w:val="22"/>
            </w:rPr>
            <w:delText xml:space="preserve"> and with GP as a random effect</w:delText>
          </w:r>
        </w:del>
      </w:ins>
      <w:del w:id="183" w:author="Eleanor Ayre" w:date="2019-06-26T13:01:00Z">
        <w:r w:rsidRPr="00D2669F" w:rsidDel="002050C9">
          <w:rPr>
            <w:sz w:val="22"/>
            <w:szCs w:val="22"/>
          </w:rPr>
          <w:delText>for the primary outcome as weight loss is continuous,</w:delText>
        </w:r>
        <w:r w:rsidR="00CF6414" w:rsidRPr="00D2669F" w:rsidDel="002050C9">
          <w:rPr>
            <w:sz w:val="22"/>
            <w:szCs w:val="22"/>
          </w:rPr>
          <w:delText xml:space="preserve"> and the secondary outcome of mean weight loss at 12 months.</w:delText>
        </w:r>
      </w:del>
      <w:ins w:id="184" w:author="Eleanor Ayre" w:date="2019-06-26T13:01:00Z">
        <w:r w:rsidR="002050C9" w:rsidRPr="00D2669F">
          <w:rPr>
            <w:sz w:val="22"/>
            <w:szCs w:val="22"/>
          </w:rPr>
          <w:t>linear regression</w:t>
        </w:r>
      </w:ins>
      <w:ins w:id="185" w:author="Eleanor Ayre" w:date="2019-06-26T13:33:00Z">
        <w:r w:rsidR="004B1D5A" w:rsidRPr="00D2669F">
          <w:rPr>
            <w:sz w:val="22"/>
            <w:szCs w:val="22"/>
          </w:rPr>
          <w:t>s</w:t>
        </w:r>
      </w:ins>
      <w:ins w:id="186" w:author="Eleanor Ayre" w:date="2019-06-26T13:01:00Z">
        <w:r w:rsidR="002050C9" w:rsidRPr="00D2669F">
          <w:rPr>
            <w:sz w:val="22"/>
            <w:szCs w:val="22"/>
          </w:rPr>
          <w:t xml:space="preserve"> for </w:t>
        </w:r>
      </w:ins>
      <w:ins w:id="187" w:author="Eleanor Ayre" w:date="2019-06-26T13:02:00Z">
        <w:r w:rsidR="002050C9" w:rsidRPr="00D2669F">
          <w:rPr>
            <w:sz w:val="22"/>
            <w:szCs w:val="22"/>
          </w:rPr>
          <w:t>outcomes with continuous variable</w:t>
        </w:r>
      </w:ins>
      <w:ins w:id="188" w:author="Eleanor Ayre" w:date="2019-06-26T13:04:00Z">
        <w:r w:rsidR="002050C9" w:rsidRPr="00D2669F">
          <w:rPr>
            <w:sz w:val="22"/>
            <w:szCs w:val="22"/>
          </w:rPr>
          <w:t>s</w:t>
        </w:r>
      </w:ins>
      <w:ins w:id="189" w:author="Eleanor Ayre" w:date="2019-06-26T13:02:00Z">
        <w:r w:rsidR="002050C9" w:rsidRPr="00D2669F">
          <w:rPr>
            <w:sz w:val="22"/>
            <w:szCs w:val="22"/>
          </w:rPr>
          <w:t xml:space="preserve"> and logistic regressions for those outcomes with binary outcomes.</w:t>
        </w:r>
      </w:ins>
      <w:r w:rsidR="00CF6414" w:rsidRPr="00D2669F">
        <w:rPr>
          <w:sz w:val="22"/>
          <w:szCs w:val="22"/>
        </w:rPr>
        <w:t xml:space="preserve"> </w:t>
      </w:r>
      <w:del w:id="190" w:author="Eleanor Ayre" w:date="2019-06-26T13:02:00Z">
        <w:r w:rsidR="00CF6414" w:rsidRPr="00D2669F" w:rsidDel="002050C9">
          <w:rPr>
            <w:sz w:val="22"/>
            <w:szCs w:val="22"/>
          </w:rPr>
          <w:delText xml:space="preserve">We will perform </w:delText>
        </w:r>
        <w:r w:rsidRPr="00D2669F" w:rsidDel="002050C9">
          <w:rPr>
            <w:sz w:val="22"/>
            <w:szCs w:val="22"/>
          </w:rPr>
          <w:delText xml:space="preserve">a logistic regression for the secondary outcome of whether participants lost ≥5% of their bodyweight. </w:delText>
        </w:r>
      </w:del>
      <w:r w:rsidRPr="00D2669F">
        <w:rPr>
          <w:sz w:val="22"/>
          <w:szCs w:val="22"/>
        </w:rPr>
        <w:t xml:space="preserve">This will </w:t>
      </w:r>
      <w:r w:rsidR="00D8169A" w:rsidRPr="00D2669F">
        <w:rPr>
          <w:sz w:val="22"/>
          <w:szCs w:val="22"/>
        </w:rPr>
        <w:t>produce</w:t>
      </w:r>
      <w:r w:rsidRPr="00D2669F">
        <w:rPr>
          <w:sz w:val="22"/>
          <w:szCs w:val="22"/>
        </w:rPr>
        <w:t xml:space="preserve"> odds ratios with 95% confidence intervals </w:t>
      </w:r>
      <w:r w:rsidR="000C41ED" w:rsidRPr="00D2669F">
        <w:rPr>
          <w:sz w:val="22"/>
          <w:szCs w:val="22"/>
        </w:rPr>
        <w:t>and p values.</w:t>
      </w:r>
      <w:r w:rsidRPr="00D2669F">
        <w:rPr>
          <w:sz w:val="22"/>
          <w:szCs w:val="22"/>
        </w:rPr>
        <w:t xml:space="preserve"> We will also perform sensitivity analyses to test robustness</w:t>
      </w:r>
      <w:ins w:id="191" w:author="Eleanor Ayre" w:date="2019-06-26T13:02:00Z">
        <w:r w:rsidR="002050C9" w:rsidRPr="00D2669F">
          <w:rPr>
            <w:sz w:val="22"/>
            <w:szCs w:val="22"/>
          </w:rPr>
          <w:t xml:space="preserve"> by clustering by domain</w:t>
        </w:r>
      </w:ins>
      <w:ins w:id="192" w:author="Eleanor Ayre" w:date="2019-06-26T13:04:00Z">
        <w:r w:rsidR="002050C9" w:rsidRPr="00D2669F">
          <w:rPr>
            <w:sz w:val="22"/>
            <w:szCs w:val="22"/>
          </w:rPr>
          <w:t xml:space="preserve"> for the v1 taxonomy</w:t>
        </w:r>
      </w:ins>
      <w:ins w:id="193" w:author="Eleanor Ayre" w:date="2019-06-26T13:02:00Z">
        <w:r w:rsidR="002050C9" w:rsidRPr="00D2669F">
          <w:rPr>
            <w:sz w:val="22"/>
            <w:szCs w:val="22"/>
          </w:rPr>
          <w:t xml:space="preserve"> due to the number of BCTs</w:t>
        </w:r>
      </w:ins>
      <w:ins w:id="194" w:author="Eleanor Ayre" w:date="2019-06-26T13:03:00Z">
        <w:r w:rsidR="002050C9" w:rsidRPr="00D2669F">
          <w:rPr>
            <w:sz w:val="22"/>
            <w:szCs w:val="22"/>
          </w:rPr>
          <w:t>, and by clustering by GP</w:t>
        </w:r>
      </w:ins>
      <w:ins w:id="195" w:author="Eleanor Ayre" w:date="2019-06-26T13:04:00Z">
        <w:r w:rsidR="002050C9" w:rsidRPr="00D2669F">
          <w:rPr>
            <w:sz w:val="22"/>
            <w:szCs w:val="22"/>
          </w:rPr>
          <w:t xml:space="preserve">. </w:t>
        </w:r>
      </w:ins>
      <w:ins w:id="196" w:author="Paul Aveyard" w:date="2019-06-25T07:54:00Z">
        <w:del w:id="197" w:author="Eleanor Ayre" w:date="2019-06-26T13:04:00Z">
          <w:r w:rsidR="001118DE" w:rsidRPr="00D2669F" w:rsidDel="002050C9">
            <w:rPr>
              <w:sz w:val="22"/>
              <w:szCs w:val="22"/>
            </w:rPr>
            <w:delText>.</w:delText>
          </w:r>
        </w:del>
      </w:ins>
      <w:del w:id="198" w:author="Eleanor Ayre" w:date="2019-06-26T13:04:00Z">
        <w:r w:rsidRPr="00D2669F" w:rsidDel="002050C9">
          <w:rPr>
            <w:sz w:val="22"/>
            <w:szCs w:val="22"/>
          </w:rPr>
          <w:delText xml:space="preserve"> </w:delText>
        </w:r>
        <w:r w:rsidRPr="00D2669F" w:rsidDel="002050C9">
          <w:rPr>
            <w:sz w:val="22"/>
            <w:szCs w:val="22"/>
            <w:highlight w:val="yellow"/>
            <w:rPrChange w:id="199" w:author="Eleanor Ayre" w:date="2019-06-25T11:28:00Z">
              <w:rPr>
                <w:sz w:val="22"/>
                <w:szCs w:val="22"/>
              </w:rPr>
            </w:rPrChange>
          </w:rPr>
          <w:delText>and account for the clustering by GPs as there will be more variation in intervention between people seen by different GPs than between patients seen by the same GP.</w:delText>
        </w:r>
      </w:del>
    </w:p>
    <w:p w14:paraId="0934F524" w14:textId="50988A79" w:rsidR="004D3D14" w:rsidRPr="00D2669F" w:rsidRDefault="004D3D14" w:rsidP="00774DDB">
      <w:pPr>
        <w:spacing w:line="276" w:lineRule="auto"/>
        <w:jc w:val="both"/>
        <w:rPr>
          <w:sz w:val="22"/>
          <w:szCs w:val="22"/>
        </w:rPr>
      </w:pPr>
    </w:p>
    <w:p w14:paraId="070527C4" w14:textId="77777777" w:rsidR="0036240C" w:rsidRDefault="0036240C" w:rsidP="00774DDB">
      <w:pPr>
        <w:spacing w:line="276" w:lineRule="auto"/>
        <w:jc w:val="both"/>
        <w:rPr>
          <w:sz w:val="22"/>
          <w:szCs w:val="22"/>
        </w:rPr>
      </w:pPr>
    </w:p>
    <w:p w14:paraId="1CB7055B" w14:textId="18DDCA38" w:rsidR="00650954" w:rsidRPr="00650954" w:rsidDel="008A5D5C" w:rsidRDefault="00650954" w:rsidP="00650954">
      <w:pPr>
        <w:pStyle w:val="ListParagraph"/>
        <w:numPr>
          <w:ilvl w:val="0"/>
          <w:numId w:val="5"/>
        </w:numPr>
        <w:rPr>
          <w:del w:id="200" w:author="Eleanor Ayre" w:date="2019-06-25T11:29:00Z"/>
          <w:sz w:val="22"/>
          <w:szCs w:val="22"/>
          <w:highlight w:val="yellow"/>
        </w:rPr>
      </w:pPr>
      <w:del w:id="201" w:author="Eleanor Ayre" w:date="2019-06-25T11:29:00Z">
        <w:r w:rsidRPr="00650954" w:rsidDel="008A5D5C">
          <w:rPr>
            <w:sz w:val="22"/>
            <w:szCs w:val="22"/>
            <w:highlight w:val="yellow"/>
          </w:rPr>
          <w:delText>We could reports sta</w:delText>
        </w:r>
        <w:r w:rsidDel="008A5D5C">
          <w:rPr>
            <w:sz w:val="22"/>
            <w:szCs w:val="22"/>
            <w:highlight w:val="yellow"/>
          </w:rPr>
          <w:delText>t</w:delText>
        </w:r>
        <w:r w:rsidRPr="00650954" w:rsidDel="008A5D5C">
          <w:rPr>
            <w:sz w:val="22"/>
            <w:szCs w:val="22"/>
            <w:highlight w:val="yellow"/>
          </w:rPr>
          <w:delText>s methods by each research question, may make thing a l</w:delText>
        </w:r>
        <w:r w:rsidDel="008A5D5C">
          <w:rPr>
            <w:sz w:val="22"/>
            <w:szCs w:val="22"/>
            <w:highlight w:val="yellow"/>
          </w:rPr>
          <w:delText>i</w:delText>
        </w:r>
        <w:r w:rsidRPr="00650954" w:rsidDel="008A5D5C">
          <w:rPr>
            <w:sz w:val="22"/>
            <w:szCs w:val="22"/>
            <w:highlight w:val="yellow"/>
          </w:rPr>
          <w:delText>ttle clearer?</w:delText>
        </w:r>
      </w:del>
    </w:p>
    <w:p w14:paraId="345523B7" w14:textId="0FA37A0C" w:rsidR="00650954" w:rsidDel="008A5D5C" w:rsidRDefault="00650954" w:rsidP="00650954">
      <w:pPr>
        <w:pStyle w:val="ListParagraph"/>
        <w:numPr>
          <w:ilvl w:val="0"/>
          <w:numId w:val="5"/>
        </w:numPr>
        <w:rPr>
          <w:del w:id="202" w:author="Eleanor Ayre" w:date="2019-06-25T11:29:00Z"/>
          <w:sz w:val="22"/>
          <w:szCs w:val="22"/>
        </w:rPr>
      </w:pPr>
    </w:p>
    <w:p w14:paraId="4147EB0A" w14:textId="16A07A6E" w:rsidR="00650954" w:rsidDel="008A5D5C" w:rsidRDefault="00650954" w:rsidP="00650954">
      <w:pPr>
        <w:pStyle w:val="ListParagraph"/>
        <w:numPr>
          <w:ilvl w:val="0"/>
          <w:numId w:val="5"/>
        </w:numPr>
        <w:rPr>
          <w:del w:id="203" w:author="Eleanor Ayre" w:date="2019-06-25T11:29:00Z"/>
          <w:sz w:val="22"/>
          <w:szCs w:val="22"/>
        </w:rPr>
      </w:pPr>
      <w:del w:id="204" w:author="Eleanor Ayre" w:date="2019-06-25T11:29:00Z">
        <w:r w:rsidDel="008A5D5C">
          <w:rPr>
            <w:sz w:val="22"/>
            <w:szCs w:val="22"/>
          </w:rPr>
          <w:delText xml:space="preserve">by GPs in the control arm of the BWeL trial associated with significant mean weight loss at 3 months? </w:delText>
        </w:r>
      </w:del>
    </w:p>
    <w:p w14:paraId="7F10A403" w14:textId="11F0C741" w:rsidR="00650954" w:rsidDel="008A5D5C" w:rsidRDefault="00650954" w:rsidP="00650954">
      <w:pPr>
        <w:pStyle w:val="ListParagraph"/>
        <w:numPr>
          <w:ilvl w:val="0"/>
          <w:numId w:val="5"/>
        </w:numPr>
        <w:rPr>
          <w:del w:id="205" w:author="Eleanor Ayre" w:date="2019-06-25T11:29:00Z"/>
          <w:sz w:val="22"/>
          <w:szCs w:val="22"/>
        </w:rPr>
      </w:pPr>
      <w:del w:id="206" w:author="Eleanor Ayre" w:date="2019-06-25T11:29:00Z">
        <w:r w:rsidDel="008A5D5C">
          <w:rPr>
            <w:sz w:val="22"/>
            <w:szCs w:val="22"/>
          </w:rPr>
          <w:delText>Are certain BCTs associated with patients losing ≥5% of their bodyweight?</w:delText>
        </w:r>
      </w:del>
    </w:p>
    <w:p w14:paraId="3C710EEF" w14:textId="01200068" w:rsidR="00650954" w:rsidDel="008A5D5C" w:rsidRDefault="00650954" w:rsidP="00650954">
      <w:pPr>
        <w:pStyle w:val="ListParagraph"/>
        <w:numPr>
          <w:ilvl w:val="0"/>
          <w:numId w:val="5"/>
        </w:numPr>
        <w:rPr>
          <w:del w:id="207" w:author="Eleanor Ayre" w:date="2019-06-25T11:29:00Z"/>
          <w:sz w:val="22"/>
          <w:szCs w:val="22"/>
        </w:rPr>
      </w:pPr>
      <w:del w:id="208" w:author="Eleanor Ayre" w:date="2019-06-25T11:29:00Z">
        <w:r w:rsidDel="008A5D5C">
          <w:rPr>
            <w:sz w:val="22"/>
            <w:szCs w:val="22"/>
          </w:rPr>
          <w:delText xml:space="preserve">Are certain BCTs associated with patients reporting having taken effective action on their weight at three months? </w:delText>
        </w:r>
      </w:del>
    </w:p>
    <w:p w14:paraId="5856CCCD" w14:textId="285EE5A5" w:rsidR="00650954" w:rsidRPr="00CF6414" w:rsidDel="008A5D5C" w:rsidRDefault="00650954" w:rsidP="00650954">
      <w:pPr>
        <w:pStyle w:val="ListParagraph"/>
        <w:numPr>
          <w:ilvl w:val="0"/>
          <w:numId w:val="5"/>
        </w:numPr>
        <w:rPr>
          <w:del w:id="209" w:author="Eleanor Ayre" w:date="2019-06-25T11:29:00Z"/>
          <w:sz w:val="22"/>
          <w:szCs w:val="22"/>
        </w:rPr>
      </w:pPr>
      <w:del w:id="210" w:author="Eleanor Ayre" w:date="2019-06-25T11:29:00Z">
        <w:r w:rsidDel="008A5D5C">
          <w:rPr>
            <w:sz w:val="22"/>
            <w:szCs w:val="22"/>
          </w:rPr>
          <w:delText>Which BCT domains that led to significant weight loss were used most frequently?</w:delText>
        </w:r>
      </w:del>
    </w:p>
    <w:p w14:paraId="14FBB67B" w14:textId="5C73727C" w:rsidR="00650954" w:rsidRPr="00F145D7" w:rsidDel="008A5D5C" w:rsidRDefault="00650954" w:rsidP="00650954">
      <w:pPr>
        <w:pStyle w:val="ListParagraph"/>
        <w:numPr>
          <w:ilvl w:val="0"/>
          <w:numId w:val="5"/>
        </w:numPr>
        <w:spacing w:line="276" w:lineRule="auto"/>
        <w:jc w:val="both"/>
        <w:rPr>
          <w:del w:id="211" w:author="Eleanor Ayre" w:date="2019-06-25T11:29:00Z"/>
        </w:rPr>
      </w:pPr>
      <w:del w:id="212" w:author="Eleanor Ayre" w:date="2019-06-25T11:29:00Z">
        <w:r w:rsidRPr="00796976" w:rsidDel="008A5D5C">
          <w:rPr>
            <w:sz w:val="22"/>
            <w:szCs w:val="22"/>
          </w:rPr>
          <w:delText>Was GP fidelity to the training video associated with greater patient mean weight loss?</w:delText>
        </w:r>
      </w:del>
    </w:p>
    <w:p w14:paraId="179456A4" w14:textId="0442BA06" w:rsidR="00650954" w:rsidDel="008A5D5C" w:rsidRDefault="00650954" w:rsidP="00650954">
      <w:pPr>
        <w:pStyle w:val="ListParagraph"/>
        <w:numPr>
          <w:ilvl w:val="0"/>
          <w:numId w:val="5"/>
        </w:numPr>
        <w:spacing w:line="276" w:lineRule="auto"/>
        <w:jc w:val="both"/>
        <w:rPr>
          <w:del w:id="213" w:author="Eleanor Ayre" w:date="2019-06-25T11:29:00Z"/>
        </w:rPr>
      </w:pPr>
      <w:del w:id="214" w:author="Eleanor Ayre" w:date="2019-06-25T11:29:00Z">
        <w:r w:rsidDel="008A5D5C">
          <w:delText>Was the number of individual BCTs used associated with patient weight loss, or action on their weight?</w:delText>
        </w:r>
      </w:del>
    </w:p>
    <w:p w14:paraId="2AD9A5E7" w14:textId="7ABE666E" w:rsidR="00BF733A" w:rsidRDefault="00BF733A" w:rsidP="00774DDB">
      <w:pPr>
        <w:spacing w:line="276" w:lineRule="auto"/>
        <w:jc w:val="both"/>
        <w:rPr>
          <w:sz w:val="22"/>
          <w:szCs w:val="22"/>
        </w:rPr>
      </w:pPr>
    </w:p>
    <w:p w14:paraId="756C9028" w14:textId="60E334A8" w:rsidR="00BF733A" w:rsidRDefault="00BF733A" w:rsidP="00774DDB">
      <w:pPr>
        <w:spacing w:line="276" w:lineRule="auto"/>
        <w:jc w:val="both"/>
        <w:rPr>
          <w:sz w:val="22"/>
          <w:szCs w:val="22"/>
        </w:rPr>
      </w:pPr>
    </w:p>
    <w:p w14:paraId="0768010E" w14:textId="3BFD1867" w:rsidR="00BF733A" w:rsidRDefault="00BF733A" w:rsidP="00774DDB">
      <w:pPr>
        <w:spacing w:line="276" w:lineRule="auto"/>
        <w:jc w:val="both"/>
        <w:rPr>
          <w:sz w:val="22"/>
          <w:szCs w:val="22"/>
        </w:rPr>
      </w:pPr>
    </w:p>
    <w:p w14:paraId="779E0899" w14:textId="04BCC5FA" w:rsidR="00BF733A" w:rsidRDefault="00BF733A" w:rsidP="00774DDB">
      <w:pPr>
        <w:spacing w:line="276" w:lineRule="auto"/>
        <w:jc w:val="both"/>
        <w:rPr>
          <w:sz w:val="22"/>
          <w:szCs w:val="22"/>
        </w:rPr>
      </w:pPr>
    </w:p>
    <w:p w14:paraId="5E4A9AB1" w14:textId="6F1D73EE" w:rsidR="00D2669F" w:rsidRDefault="00D2669F" w:rsidP="001158DA">
      <w:pPr>
        <w:spacing w:line="276" w:lineRule="auto"/>
        <w:jc w:val="both"/>
      </w:pPr>
    </w:p>
    <w:p w14:paraId="649C541D" w14:textId="485676C7" w:rsidR="00BF5866" w:rsidRPr="00BF5866" w:rsidRDefault="008F1A9D" w:rsidP="00BF5866">
      <w:pPr>
        <w:widowControl w:val="0"/>
        <w:autoSpaceDE w:val="0"/>
        <w:autoSpaceDN w:val="0"/>
        <w:adjustRightInd w:val="0"/>
        <w:ind w:left="640" w:hanging="640"/>
        <w:rPr>
          <w:rFonts w:ascii="Cambria" w:hAnsi="Cambria" w:cs="Times New Roman"/>
          <w:noProof/>
          <w:sz w:val="22"/>
        </w:rPr>
      </w:pPr>
      <w:r>
        <w:rPr>
          <w:sz w:val="22"/>
          <w:szCs w:val="22"/>
        </w:rPr>
        <w:fldChar w:fldCharType="begin" w:fldLock="1"/>
      </w:r>
      <w:r>
        <w:rPr>
          <w:sz w:val="22"/>
          <w:szCs w:val="22"/>
        </w:rPr>
        <w:instrText xml:space="preserve">ADDIN Mendeley Bibliography CSL_BIBLIOGRAPHY </w:instrText>
      </w:r>
      <w:r>
        <w:rPr>
          <w:sz w:val="22"/>
          <w:szCs w:val="22"/>
        </w:rPr>
        <w:fldChar w:fldCharType="separate"/>
      </w:r>
      <w:r w:rsidR="00BF5866" w:rsidRPr="00BF5866">
        <w:rPr>
          <w:rFonts w:ascii="Cambria" w:hAnsi="Cambria" w:cs="Times New Roman"/>
          <w:noProof/>
          <w:sz w:val="22"/>
        </w:rPr>
        <w:t>1.</w:t>
      </w:r>
      <w:r w:rsidR="00BF5866" w:rsidRPr="00BF5866">
        <w:rPr>
          <w:rFonts w:ascii="Cambria" w:hAnsi="Cambria" w:cs="Times New Roman"/>
          <w:noProof/>
          <w:sz w:val="22"/>
        </w:rPr>
        <w:tab/>
        <w:t>Overview | Weight management: lifestyle services for overweight or obese adults | Guidance | NICE.</w:t>
      </w:r>
    </w:p>
    <w:p w14:paraId="5C53C030" w14:textId="77777777" w:rsidR="00BF5866" w:rsidRPr="00BF5866" w:rsidRDefault="00BF5866" w:rsidP="00BF5866">
      <w:pPr>
        <w:widowControl w:val="0"/>
        <w:autoSpaceDE w:val="0"/>
        <w:autoSpaceDN w:val="0"/>
        <w:adjustRightInd w:val="0"/>
        <w:ind w:left="640" w:hanging="640"/>
        <w:rPr>
          <w:rFonts w:ascii="Cambria" w:hAnsi="Cambria" w:cs="Times New Roman"/>
          <w:noProof/>
          <w:sz w:val="22"/>
        </w:rPr>
      </w:pPr>
      <w:r w:rsidRPr="00BF5866">
        <w:rPr>
          <w:rFonts w:ascii="Cambria" w:hAnsi="Cambria" w:cs="Times New Roman"/>
          <w:noProof/>
          <w:sz w:val="22"/>
        </w:rPr>
        <w:t>2.</w:t>
      </w:r>
      <w:r w:rsidRPr="00BF5866">
        <w:rPr>
          <w:rFonts w:ascii="Cambria" w:hAnsi="Cambria" w:cs="Times New Roman"/>
          <w:noProof/>
          <w:sz w:val="22"/>
        </w:rPr>
        <w:tab/>
        <w:t xml:space="preserve">Michie, S. Talking to primary care patients about weight: A study of GPs and practice nurses in the UK. </w:t>
      </w:r>
      <w:r w:rsidRPr="00BF5866">
        <w:rPr>
          <w:rFonts w:ascii="Cambria" w:hAnsi="Cambria" w:cs="Times New Roman"/>
          <w:i/>
          <w:iCs/>
          <w:noProof/>
          <w:sz w:val="22"/>
        </w:rPr>
        <w:t>Psychol. Health Med.</w:t>
      </w:r>
      <w:r w:rsidRPr="00BF5866">
        <w:rPr>
          <w:rFonts w:ascii="Cambria" w:hAnsi="Cambria" w:cs="Times New Roman"/>
          <w:noProof/>
          <w:sz w:val="22"/>
        </w:rPr>
        <w:t xml:space="preserve"> </w:t>
      </w:r>
      <w:r w:rsidRPr="00BF5866">
        <w:rPr>
          <w:rFonts w:ascii="Cambria" w:hAnsi="Cambria" w:cs="Times New Roman"/>
          <w:b/>
          <w:bCs/>
          <w:noProof/>
          <w:sz w:val="22"/>
        </w:rPr>
        <w:t>12</w:t>
      </w:r>
      <w:r w:rsidRPr="00BF5866">
        <w:rPr>
          <w:rFonts w:ascii="Cambria" w:hAnsi="Cambria" w:cs="Times New Roman"/>
          <w:noProof/>
          <w:sz w:val="22"/>
        </w:rPr>
        <w:t>, 521–525 (2007).</w:t>
      </w:r>
    </w:p>
    <w:p w14:paraId="1400E19C" w14:textId="77777777" w:rsidR="00BF5866" w:rsidRPr="00BF5866" w:rsidRDefault="00BF5866" w:rsidP="00BF5866">
      <w:pPr>
        <w:widowControl w:val="0"/>
        <w:autoSpaceDE w:val="0"/>
        <w:autoSpaceDN w:val="0"/>
        <w:adjustRightInd w:val="0"/>
        <w:ind w:left="640" w:hanging="640"/>
        <w:rPr>
          <w:rFonts w:ascii="Cambria" w:hAnsi="Cambria" w:cs="Times New Roman"/>
          <w:noProof/>
          <w:sz w:val="22"/>
        </w:rPr>
      </w:pPr>
      <w:r w:rsidRPr="00BF5866">
        <w:rPr>
          <w:rFonts w:ascii="Cambria" w:hAnsi="Cambria" w:cs="Times New Roman"/>
          <w:noProof/>
          <w:sz w:val="22"/>
        </w:rPr>
        <w:t>3.</w:t>
      </w:r>
      <w:r w:rsidRPr="00BF5866">
        <w:rPr>
          <w:rFonts w:ascii="Cambria" w:hAnsi="Cambria" w:cs="Times New Roman"/>
          <w:noProof/>
          <w:sz w:val="22"/>
        </w:rPr>
        <w:tab/>
        <w:t xml:space="preserve">Aveyard, P. </w:t>
      </w:r>
      <w:r w:rsidRPr="00BF5866">
        <w:rPr>
          <w:rFonts w:ascii="Cambria" w:hAnsi="Cambria" w:cs="Times New Roman"/>
          <w:i/>
          <w:iCs/>
          <w:noProof/>
          <w:sz w:val="22"/>
        </w:rPr>
        <w:t>et al.</w:t>
      </w:r>
      <w:r w:rsidRPr="00BF5866">
        <w:rPr>
          <w:rFonts w:ascii="Cambria" w:hAnsi="Cambria" w:cs="Times New Roman"/>
          <w:noProof/>
          <w:sz w:val="22"/>
        </w:rPr>
        <w:t xml:space="preserve"> Screening and brief intervention for obesity in primary care: a parallel, two-arm, randomised trial. </w:t>
      </w:r>
      <w:r w:rsidRPr="00BF5866">
        <w:rPr>
          <w:rFonts w:ascii="Cambria" w:hAnsi="Cambria" w:cs="Times New Roman"/>
          <w:i/>
          <w:iCs/>
          <w:noProof/>
          <w:sz w:val="22"/>
        </w:rPr>
        <w:t>Lancet</w:t>
      </w:r>
      <w:r w:rsidRPr="00BF5866">
        <w:rPr>
          <w:rFonts w:ascii="Cambria" w:hAnsi="Cambria" w:cs="Times New Roman"/>
          <w:noProof/>
          <w:sz w:val="22"/>
        </w:rPr>
        <w:t xml:space="preserve"> </w:t>
      </w:r>
      <w:r w:rsidRPr="00BF5866">
        <w:rPr>
          <w:rFonts w:ascii="Cambria" w:hAnsi="Cambria" w:cs="Times New Roman"/>
          <w:b/>
          <w:bCs/>
          <w:noProof/>
          <w:sz w:val="22"/>
        </w:rPr>
        <w:t>388</w:t>
      </w:r>
      <w:r w:rsidRPr="00BF5866">
        <w:rPr>
          <w:rFonts w:ascii="Cambria" w:hAnsi="Cambria" w:cs="Times New Roman"/>
          <w:noProof/>
          <w:sz w:val="22"/>
        </w:rPr>
        <w:t>, 2492–2500 (2016).</w:t>
      </w:r>
    </w:p>
    <w:p w14:paraId="00DBCDEE" w14:textId="77777777" w:rsidR="00BF5866" w:rsidRPr="00BF5866" w:rsidRDefault="00BF5866" w:rsidP="00BF5866">
      <w:pPr>
        <w:widowControl w:val="0"/>
        <w:autoSpaceDE w:val="0"/>
        <w:autoSpaceDN w:val="0"/>
        <w:adjustRightInd w:val="0"/>
        <w:ind w:left="640" w:hanging="640"/>
        <w:rPr>
          <w:rFonts w:ascii="Cambria" w:hAnsi="Cambria" w:cs="Times New Roman"/>
          <w:noProof/>
          <w:sz w:val="22"/>
        </w:rPr>
      </w:pPr>
      <w:r w:rsidRPr="00BF5866">
        <w:rPr>
          <w:rFonts w:ascii="Cambria" w:hAnsi="Cambria" w:cs="Times New Roman"/>
          <w:noProof/>
          <w:sz w:val="22"/>
        </w:rPr>
        <w:t>4.</w:t>
      </w:r>
      <w:r w:rsidRPr="00BF5866">
        <w:rPr>
          <w:rFonts w:ascii="Cambria" w:hAnsi="Cambria" w:cs="Times New Roman"/>
          <w:noProof/>
          <w:sz w:val="22"/>
        </w:rPr>
        <w:tab/>
        <w:t xml:space="preserve">Michie, S. </w:t>
      </w:r>
      <w:r w:rsidRPr="00BF5866">
        <w:rPr>
          <w:rFonts w:ascii="Cambria" w:hAnsi="Cambria" w:cs="Times New Roman"/>
          <w:i/>
          <w:iCs/>
          <w:noProof/>
          <w:sz w:val="22"/>
        </w:rPr>
        <w:t>et al.</w:t>
      </w:r>
      <w:r w:rsidRPr="00BF5866">
        <w:rPr>
          <w:rFonts w:ascii="Cambria" w:hAnsi="Cambria" w:cs="Times New Roman"/>
          <w:noProof/>
          <w:sz w:val="22"/>
        </w:rPr>
        <w:t xml:space="preserve"> The Behavior Change Technique Taxonomy (v1) of 93 Hierarchically Clustered Techniques: Building an International Consensus for the Reporting of Behavior Change Interventions. </w:t>
      </w:r>
      <w:r w:rsidRPr="00BF5866">
        <w:rPr>
          <w:rFonts w:ascii="Cambria" w:hAnsi="Cambria" w:cs="Times New Roman"/>
          <w:i/>
          <w:iCs/>
          <w:noProof/>
          <w:sz w:val="22"/>
        </w:rPr>
        <w:t>Ann. Behav. Med.</w:t>
      </w:r>
      <w:r w:rsidRPr="00BF5866">
        <w:rPr>
          <w:rFonts w:ascii="Cambria" w:hAnsi="Cambria" w:cs="Times New Roman"/>
          <w:noProof/>
          <w:sz w:val="22"/>
        </w:rPr>
        <w:t xml:space="preserve"> </w:t>
      </w:r>
      <w:r w:rsidRPr="00BF5866">
        <w:rPr>
          <w:rFonts w:ascii="Cambria" w:hAnsi="Cambria" w:cs="Times New Roman"/>
          <w:b/>
          <w:bCs/>
          <w:noProof/>
          <w:sz w:val="22"/>
        </w:rPr>
        <w:t>46</w:t>
      </w:r>
      <w:r w:rsidRPr="00BF5866">
        <w:rPr>
          <w:rFonts w:ascii="Cambria" w:hAnsi="Cambria" w:cs="Times New Roman"/>
          <w:noProof/>
          <w:sz w:val="22"/>
        </w:rPr>
        <w:t>, 81–95 (2013).</w:t>
      </w:r>
    </w:p>
    <w:p w14:paraId="0B77D60B" w14:textId="77777777" w:rsidR="00BF5866" w:rsidRPr="00BF5866" w:rsidRDefault="00BF5866" w:rsidP="00BF5866">
      <w:pPr>
        <w:widowControl w:val="0"/>
        <w:autoSpaceDE w:val="0"/>
        <w:autoSpaceDN w:val="0"/>
        <w:adjustRightInd w:val="0"/>
        <w:ind w:left="640" w:hanging="640"/>
        <w:rPr>
          <w:rFonts w:ascii="Cambria" w:hAnsi="Cambria" w:cs="Times New Roman"/>
          <w:noProof/>
          <w:sz w:val="22"/>
        </w:rPr>
      </w:pPr>
      <w:r w:rsidRPr="00BF5866">
        <w:rPr>
          <w:rFonts w:ascii="Cambria" w:hAnsi="Cambria" w:cs="Times New Roman"/>
          <w:noProof/>
          <w:sz w:val="22"/>
        </w:rPr>
        <w:t>5.</w:t>
      </w:r>
      <w:r w:rsidRPr="00BF5866">
        <w:rPr>
          <w:rFonts w:ascii="Cambria" w:hAnsi="Cambria" w:cs="Times New Roman"/>
          <w:noProof/>
          <w:sz w:val="22"/>
        </w:rPr>
        <w:tab/>
        <w:t xml:space="preserve">Michie, S. </w:t>
      </w:r>
      <w:r w:rsidRPr="00BF5866">
        <w:rPr>
          <w:rFonts w:ascii="Cambria" w:hAnsi="Cambria" w:cs="Times New Roman"/>
          <w:i/>
          <w:iCs/>
          <w:noProof/>
          <w:sz w:val="22"/>
        </w:rPr>
        <w:t>et al.</w:t>
      </w:r>
      <w:r w:rsidRPr="00BF5866">
        <w:rPr>
          <w:rFonts w:ascii="Cambria" w:hAnsi="Cambria" w:cs="Times New Roman"/>
          <w:noProof/>
          <w:sz w:val="22"/>
        </w:rPr>
        <w:t xml:space="preserve"> A refined taxonomy of behaviour change techniques to help people change their physical activity and healthy eating behaviours: The CALO-RE taxonomy. </w:t>
      </w:r>
      <w:r w:rsidRPr="00BF5866">
        <w:rPr>
          <w:rFonts w:ascii="Cambria" w:hAnsi="Cambria" w:cs="Times New Roman"/>
          <w:i/>
          <w:iCs/>
          <w:noProof/>
          <w:sz w:val="22"/>
        </w:rPr>
        <w:t>Psychol. Health</w:t>
      </w:r>
      <w:r w:rsidRPr="00BF5866">
        <w:rPr>
          <w:rFonts w:ascii="Cambria" w:hAnsi="Cambria" w:cs="Times New Roman"/>
          <w:noProof/>
          <w:sz w:val="22"/>
        </w:rPr>
        <w:t xml:space="preserve"> </w:t>
      </w:r>
      <w:r w:rsidRPr="00BF5866">
        <w:rPr>
          <w:rFonts w:ascii="Cambria" w:hAnsi="Cambria" w:cs="Times New Roman"/>
          <w:b/>
          <w:bCs/>
          <w:noProof/>
          <w:sz w:val="22"/>
        </w:rPr>
        <w:t>26</w:t>
      </w:r>
      <w:r w:rsidRPr="00BF5866">
        <w:rPr>
          <w:rFonts w:ascii="Cambria" w:hAnsi="Cambria" w:cs="Times New Roman"/>
          <w:noProof/>
          <w:sz w:val="22"/>
        </w:rPr>
        <w:t>, 1479–1498 (2011).</w:t>
      </w:r>
    </w:p>
    <w:p w14:paraId="0F5B086A" w14:textId="77777777" w:rsidR="00BF5866" w:rsidRPr="00BF5866" w:rsidRDefault="00BF5866" w:rsidP="00BF5866">
      <w:pPr>
        <w:widowControl w:val="0"/>
        <w:autoSpaceDE w:val="0"/>
        <w:autoSpaceDN w:val="0"/>
        <w:adjustRightInd w:val="0"/>
        <w:ind w:left="640" w:hanging="640"/>
        <w:rPr>
          <w:rFonts w:ascii="Cambria" w:hAnsi="Cambria" w:cs="Times New Roman"/>
          <w:noProof/>
          <w:sz w:val="22"/>
        </w:rPr>
      </w:pPr>
      <w:r w:rsidRPr="00BF5866">
        <w:rPr>
          <w:rFonts w:ascii="Cambria" w:hAnsi="Cambria" w:cs="Times New Roman"/>
          <w:noProof/>
          <w:sz w:val="22"/>
        </w:rPr>
        <w:t>6.</w:t>
      </w:r>
      <w:r w:rsidRPr="00BF5866">
        <w:rPr>
          <w:rFonts w:ascii="Cambria" w:hAnsi="Cambria" w:cs="Times New Roman"/>
          <w:noProof/>
          <w:sz w:val="22"/>
        </w:rPr>
        <w:tab/>
        <w:t xml:space="preserve">Ward, S., Gray, A. &amp; Paranjape, A. African Americans’ Perceptions of Physician Attempts to Address Obesity in the Primary Care Setting. </w:t>
      </w:r>
      <w:r w:rsidRPr="00BF5866">
        <w:rPr>
          <w:rFonts w:ascii="Cambria" w:hAnsi="Cambria" w:cs="Times New Roman"/>
          <w:i/>
          <w:iCs/>
          <w:noProof/>
          <w:sz w:val="22"/>
        </w:rPr>
        <w:t>J. Gen. Intern. Med.</w:t>
      </w:r>
      <w:r w:rsidRPr="00BF5866">
        <w:rPr>
          <w:rFonts w:ascii="Cambria" w:hAnsi="Cambria" w:cs="Times New Roman"/>
          <w:noProof/>
          <w:sz w:val="22"/>
        </w:rPr>
        <w:t xml:space="preserve"> </w:t>
      </w:r>
      <w:r w:rsidRPr="00BF5866">
        <w:rPr>
          <w:rFonts w:ascii="Cambria" w:hAnsi="Cambria" w:cs="Times New Roman"/>
          <w:b/>
          <w:bCs/>
          <w:noProof/>
          <w:sz w:val="22"/>
        </w:rPr>
        <w:t>24</w:t>
      </w:r>
      <w:r w:rsidRPr="00BF5866">
        <w:rPr>
          <w:rFonts w:ascii="Cambria" w:hAnsi="Cambria" w:cs="Times New Roman"/>
          <w:noProof/>
          <w:sz w:val="22"/>
        </w:rPr>
        <w:t>, 579–584 (2009).</w:t>
      </w:r>
    </w:p>
    <w:p w14:paraId="325E9420" w14:textId="77777777" w:rsidR="00BF5866" w:rsidRPr="00BF5866" w:rsidRDefault="00BF5866" w:rsidP="00BF5866">
      <w:pPr>
        <w:widowControl w:val="0"/>
        <w:autoSpaceDE w:val="0"/>
        <w:autoSpaceDN w:val="0"/>
        <w:adjustRightInd w:val="0"/>
        <w:ind w:left="640" w:hanging="640"/>
        <w:rPr>
          <w:rFonts w:ascii="Cambria" w:hAnsi="Cambria" w:cs="Times New Roman"/>
          <w:noProof/>
          <w:sz w:val="22"/>
        </w:rPr>
      </w:pPr>
      <w:r w:rsidRPr="00BF5866">
        <w:rPr>
          <w:rFonts w:ascii="Cambria" w:hAnsi="Cambria" w:cs="Times New Roman"/>
          <w:noProof/>
          <w:sz w:val="22"/>
        </w:rPr>
        <w:t>7.</w:t>
      </w:r>
      <w:r w:rsidRPr="00BF5866">
        <w:rPr>
          <w:rFonts w:ascii="Cambria" w:hAnsi="Cambria" w:cs="Times New Roman"/>
          <w:noProof/>
          <w:sz w:val="22"/>
        </w:rPr>
        <w:tab/>
        <w:t xml:space="preserve">Foster-Schubert, K. </w:t>
      </w:r>
      <w:r w:rsidRPr="00BF5866">
        <w:rPr>
          <w:rFonts w:ascii="Cambria" w:hAnsi="Cambria" w:cs="Times New Roman"/>
          <w:i/>
          <w:iCs/>
          <w:noProof/>
          <w:sz w:val="22"/>
        </w:rPr>
        <w:t>et al.</w:t>
      </w:r>
      <w:r w:rsidRPr="00BF5866">
        <w:rPr>
          <w:rFonts w:ascii="Cambria" w:hAnsi="Cambria" w:cs="Times New Roman"/>
          <w:noProof/>
          <w:sz w:val="22"/>
        </w:rPr>
        <w:t xml:space="preserve"> Effect of diet and exercise, alone or combined, on weight and body composition in overweight-to-obese postmenopausal women. </w:t>
      </w:r>
      <w:r w:rsidRPr="00BF5866">
        <w:rPr>
          <w:rFonts w:ascii="Cambria" w:hAnsi="Cambria" w:cs="Times New Roman"/>
          <w:i/>
          <w:iCs/>
          <w:noProof/>
          <w:sz w:val="22"/>
        </w:rPr>
        <w:t>Obesity (Silver Spring).</w:t>
      </w:r>
      <w:r w:rsidRPr="00BF5866">
        <w:rPr>
          <w:rFonts w:ascii="Cambria" w:hAnsi="Cambria" w:cs="Times New Roman"/>
          <w:noProof/>
          <w:sz w:val="22"/>
        </w:rPr>
        <w:t xml:space="preserve"> </w:t>
      </w:r>
      <w:r w:rsidRPr="00BF5866">
        <w:rPr>
          <w:rFonts w:ascii="Cambria" w:hAnsi="Cambria" w:cs="Times New Roman"/>
          <w:b/>
          <w:bCs/>
          <w:noProof/>
          <w:sz w:val="22"/>
        </w:rPr>
        <w:t>20</w:t>
      </w:r>
      <w:r w:rsidRPr="00BF5866">
        <w:rPr>
          <w:rFonts w:ascii="Cambria" w:hAnsi="Cambria" w:cs="Times New Roman"/>
          <w:noProof/>
          <w:sz w:val="22"/>
        </w:rPr>
        <w:t>, 1628 (2012).</w:t>
      </w:r>
    </w:p>
    <w:p w14:paraId="71656800" w14:textId="77777777" w:rsidR="00BF5866" w:rsidRPr="00BF5866" w:rsidRDefault="00BF5866" w:rsidP="00BF5866">
      <w:pPr>
        <w:widowControl w:val="0"/>
        <w:autoSpaceDE w:val="0"/>
        <w:autoSpaceDN w:val="0"/>
        <w:adjustRightInd w:val="0"/>
        <w:ind w:left="640" w:hanging="640"/>
        <w:rPr>
          <w:rFonts w:ascii="Cambria" w:hAnsi="Cambria" w:cs="Times New Roman"/>
          <w:noProof/>
          <w:sz w:val="22"/>
        </w:rPr>
      </w:pPr>
      <w:r w:rsidRPr="00BF5866">
        <w:rPr>
          <w:rFonts w:ascii="Cambria" w:hAnsi="Cambria" w:cs="Times New Roman"/>
          <w:noProof/>
          <w:sz w:val="22"/>
        </w:rPr>
        <w:lastRenderedPageBreak/>
        <w:t>8.</w:t>
      </w:r>
      <w:r w:rsidRPr="00BF5866">
        <w:rPr>
          <w:rFonts w:ascii="Cambria" w:hAnsi="Cambria" w:cs="Times New Roman"/>
          <w:noProof/>
          <w:sz w:val="22"/>
        </w:rPr>
        <w:tab/>
        <w:t xml:space="preserve">Rössner, S. Intermittent vs continuous VLCD therapy in obesity treatment. </w:t>
      </w:r>
      <w:r w:rsidRPr="00BF5866">
        <w:rPr>
          <w:rFonts w:ascii="Cambria" w:hAnsi="Cambria" w:cs="Times New Roman"/>
          <w:i/>
          <w:iCs/>
          <w:noProof/>
          <w:sz w:val="22"/>
        </w:rPr>
        <w:t>Int. J. Obes.</w:t>
      </w:r>
      <w:r w:rsidRPr="00BF5866">
        <w:rPr>
          <w:rFonts w:ascii="Cambria" w:hAnsi="Cambria" w:cs="Times New Roman"/>
          <w:noProof/>
          <w:sz w:val="22"/>
        </w:rPr>
        <w:t xml:space="preserve"> </w:t>
      </w:r>
      <w:r w:rsidRPr="00BF5866">
        <w:rPr>
          <w:rFonts w:ascii="Cambria" w:hAnsi="Cambria" w:cs="Times New Roman"/>
          <w:b/>
          <w:bCs/>
          <w:noProof/>
          <w:sz w:val="22"/>
        </w:rPr>
        <w:t>22</w:t>
      </w:r>
      <w:r w:rsidRPr="00BF5866">
        <w:rPr>
          <w:rFonts w:ascii="Cambria" w:hAnsi="Cambria" w:cs="Times New Roman"/>
          <w:noProof/>
          <w:sz w:val="22"/>
        </w:rPr>
        <w:t>, 190–192 (1998).</w:t>
      </w:r>
    </w:p>
    <w:p w14:paraId="5A53BE6C" w14:textId="77777777" w:rsidR="00BF5866" w:rsidRPr="00BF5866" w:rsidRDefault="00BF5866" w:rsidP="00BF5866">
      <w:pPr>
        <w:widowControl w:val="0"/>
        <w:autoSpaceDE w:val="0"/>
        <w:autoSpaceDN w:val="0"/>
        <w:adjustRightInd w:val="0"/>
        <w:ind w:left="640" w:hanging="640"/>
        <w:rPr>
          <w:rFonts w:ascii="Cambria" w:hAnsi="Cambria"/>
          <w:noProof/>
          <w:sz w:val="22"/>
        </w:rPr>
      </w:pPr>
      <w:r w:rsidRPr="00BF5866">
        <w:rPr>
          <w:rFonts w:ascii="Cambria" w:hAnsi="Cambria" w:cs="Times New Roman"/>
          <w:noProof/>
          <w:sz w:val="22"/>
        </w:rPr>
        <w:t>9.</w:t>
      </w:r>
      <w:r w:rsidRPr="00BF5866">
        <w:rPr>
          <w:rFonts w:ascii="Cambria" w:hAnsi="Cambria" w:cs="Times New Roman"/>
          <w:noProof/>
          <w:sz w:val="22"/>
        </w:rPr>
        <w:tab/>
        <w:t xml:space="preserve">Blackburn, G. Effect of Degree of Weight Loss on Health Benefits. </w:t>
      </w:r>
      <w:r w:rsidRPr="00BF5866">
        <w:rPr>
          <w:rFonts w:ascii="Cambria" w:hAnsi="Cambria" w:cs="Times New Roman"/>
          <w:i/>
          <w:iCs/>
          <w:noProof/>
          <w:sz w:val="22"/>
        </w:rPr>
        <w:t>Obes. Res.</w:t>
      </w:r>
      <w:r w:rsidRPr="00BF5866">
        <w:rPr>
          <w:rFonts w:ascii="Cambria" w:hAnsi="Cambria" w:cs="Times New Roman"/>
          <w:noProof/>
          <w:sz w:val="22"/>
        </w:rPr>
        <w:t xml:space="preserve"> </w:t>
      </w:r>
      <w:r w:rsidRPr="00BF5866">
        <w:rPr>
          <w:rFonts w:ascii="Cambria" w:hAnsi="Cambria" w:cs="Times New Roman"/>
          <w:b/>
          <w:bCs/>
          <w:noProof/>
          <w:sz w:val="22"/>
        </w:rPr>
        <w:t>3</w:t>
      </w:r>
      <w:r w:rsidRPr="00BF5866">
        <w:rPr>
          <w:rFonts w:ascii="Cambria" w:hAnsi="Cambria" w:cs="Times New Roman"/>
          <w:noProof/>
          <w:sz w:val="22"/>
        </w:rPr>
        <w:t>, 216 (1995).</w:t>
      </w:r>
    </w:p>
    <w:p w14:paraId="5E56BCC1" w14:textId="6DCF6303" w:rsidR="008F1A9D" w:rsidRPr="002C218A" w:rsidRDefault="008F1A9D" w:rsidP="001158DA">
      <w:pPr>
        <w:spacing w:line="276" w:lineRule="auto"/>
        <w:jc w:val="both"/>
        <w:rPr>
          <w:sz w:val="22"/>
          <w:szCs w:val="22"/>
        </w:rPr>
      </w:pPr>
      <w:r>
        <w:rPr>
          <w:sz w:val="22"/>
          <w:szCs w:val="22"/>
        </w:rPr>
        <w:fldChar w:fldCharType="end"/>
      </w:r>
      <w:bookmarkStart w:id="215" w:name="_GoBack"/>
      <w:bookmarkEnd w:id="215"/>
    </w:p>
    <w:sectPr w:rsidR="008F1A9D" w:rsidRPr="002C218A" w:rsidSect="00C02D6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EA143" w14:textId="77777777" w:rsidR="00C92F34" w:rsidRDefault="00C92F34" w:rsidP="00BE449D">
      <w:r>
        <w:separator/>
      </w:r>
    </w:p>
  </w:endnote>
  <w:endnote w:type="continuationSeparator" w:id="0">
    <w:p w14:paraId="151A31B0" w14:textId="77777777" w:rsidR="00C92F34" w:rsidRDefault="00C92F34" w:rsidP="00BE4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7D94D" w14:textId="77777777" w:rsidR="00C92F34" w:rsidRDefault="00C92F34" w:rsidP="00BE449D">
      <w:r>
        <w:separator/>
      </w:r>
    </w:p>
  </w:footnote>
  <w:footnote w:type="continuationSeparator" w:id="0">
    <w:p w14:paraId="1F8CB68C" w14:textId="77777777" w:rsidR="00C92F34" w:rsidRDefault="00C92F34" w:rsidP="00BE44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E53AB"/>
    <w:multiLevelType w:val="hybridMultilevel"/>
    <w:tmpl w:val="7A661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EA07B3"/>
    <w:multiLevelType w:val="hybridMultilevel"/>
    <w:tmpl w:val="3B3E08A0"/>
    <w:lvl w:ilvl="0" w:tplc="A106CF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73367A"/>
    <w:multiLevelType w:val="hybridMultilevel"/>
    <w:tmpl w:val="7A661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566217"/>
    <w:multiLevelType w:val="hybridMultilevel"/>
    <w:tmpl w:val="A5F42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0842A4"/>
    <w:multiLevelType w:val="hybridMultilevel"/>
    <w:tmpl w:val="CA748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9F3AF7"/>
    <w:multiLevelType w:val="hybridMultilevel"/>
    <w:tmpl w:val="9022F82E"/>
    <w:lvl w:ilvl="0" w:tplc="32927900">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eanor Ayre">
    <w15:presenceInfo w15:providerId="AD" w15:userId="S-1-5-21-3756192768-2504228151-1626545696-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B59"/>
    <w:rsid w:val="000011E7"/>
    <w:rsid w:val="000120AC"/>
    <w:rsid w:val="000161BD"/>
    <w:rsid w:val="000169F3"/>
    <w:rsid w:val="000269AD"/>
    <w:rsid w:val="00026F07"/>
    <w:rsid w:val="000273F8"/>
    <w:rsid w:val="00032253"/>
    <w:rsid w:val="00043C03"/>
    <w:rsid w:val="0004639C"/>
    <w:rsid w:val="00057353"/>
    <w:rsid w:val="000634F0"/>
    <w:rsid w:val="0007663D"/>
    <w:rsid w:val="00080AF9"/>
    <w:rsid w:val="00084B80"/>
    <w:rsid w:val="000909D6"/>
    <w:rsid w:val="000929E0"/>
    <w:rsid w:val="000B1EC8"/>
    <w:rsid w:val="000B4E82"/>
    <w:rsid w:val="000C08BC"/>
    <w:rsid w:val="000C41ED"/>
    <w:rsid w:val="000C6F45"/>
    <w:rsid w:val="000D0BDA"/>
    <w:rsid w:val="000D2414"/>
    <w:rsid w:val="000D551E"/>
    <w:rsid w:val="000E7115"/>
    <w:rsid w:val="000E7C44"/>
    <w:rsid w:val="000F1981"/>
    <w:rsid w:val="000F297C"/>
    <w:rsid w:val="000F2FEB"/>
    <w:rsid w:val="001118DE"/>
    <w:rsid w:val="001129A9"/>
    <w:rsid w:val="0011479C"/>
    <w:rsid w:val="001158DA"/>
    <w:rsid w:val="00115B84"/>
    <w:rsid w:val="00123E77"/>
    <w:rsid w:val="00123EAA"/>
    <w:rsid w:val="001329CB"/>
    <w:rsid w:val="001418CB"/>
    <w:rsid w:val="0014541E"/>
    <w:rsid w:val="00147B86"/>
    <w:rsid w:val="0015532D"/>
    <w:rsid w:val="0016380E"/>
    <w:rsid w:val="00170EBC"/>
    <w:rsid w:val="0017479D"/>
    <w:rsid w:val="00177596"/>
    <w:rsid w:val="0018689E"/>
    <w:rsid w:val="0019338B"/>
    <w:rsid w:val="00193B40"/>
    <w:rsid w:val="00195764"/>
    <w:rsid w:val="001A1074"/>
    <w:rsid w:val="001A54A1"/>
    <w:rsid w:val="001D1133"/>
    <w:rsid w:val="001D1377"/>
    <w:rsid w:val="001E3073"/>
    <w:rsid w:val="001E6631"/>
    <w:rsid w:val="001F73F5"/>
    <w:rsid w:val="00200AC8"/>
    <w:rsid w:val="00202A3A"/>
    <w:rsid w:val="002050C9"/>
    <w:rsid w:val="00212D9D"/>
    <w:rsid w:val="00215DA7"/>
    <w:rsid w:val="00222E07"/>
    <w:rsid w:val="00230676"/>
    <w:rsid w:val="00241908"/>
    <w:rsid w:val="00244EB9"/>
    <w:rsid w:val="00250602"/>
    <w:rsid w:val="002537E3"/>
    <w:rsid w:val="002542DA"/>
    <w:rsid w:val="0026199A"/>
    <w:rsid w:val="00263724"/>
    <w:rsid w:val="00272AA6"/>
    <w:rsid w:val="00274DDC"/>
    <w:rsid w:val="00282F1B"/>
    <w:rsid w:val="00284268"/>
    <w:rsid w:val="002933D2"/>
    <w:rsid w:val="002A2CA2"/>
    <w:rsid w:val="002A3712"/>
    <w:rsid w:val="002B2CF0"/>
    <w:rsid w:val="002B682D"/>
    <w:rsid w:val="002C218A"/>
    <w:rsid w:val="002C2310"/>
    <w:rsid w:val="002C6A29"/>
    <w:rsid w:val="002D7883"/>
    <w:rsid w:val="002E2BFA"/>
    <w:rsid w:val="002E31CE"/>
    <w:rsid w:val="002E4271"/>
    <w:rsid w:val="002E4608"/>
    <w:rsid w:val="002E66FC"/>
    <w:rsid w:val="002F24B7"/>
    <w:rsid w:val="003028A5"/>
    <w:rsid w:val="00303BD4"/>
    <w:rsid w:val="00327ED7"/>
    <w:rsid w:val="0033169D"/>
    <w:rsid w:val="0033468B"/>
    <w:rsid w:val="0034649A"/>
    <w:rsid w:val="00353A19"/>
    <w:rsid w:val="003559F3"/>
    <w:rsid w:val="0036240C"/>
    <w:rsid w:val="00365E29"/>
    <w:rsid w:val="003721C2"/>
    <w:rsid w:val="00372658"/>
    <w:rsid w:val="00372D29"/>
    <w:rsid w:val="00383FA4"/>
    <w:rsid w:val="003873B8"/>
    <w:rsid w:val="00394FA7"/>
    <w:rsid w:val="003956F5"/>
    <w:rsid w:val="00397E46"/>
    <w:rsid w:val="003A45E3"/>
    <w:rsid w:val="003A680E"/>
    <w:rsid w:val="003B0A03"/>
    <w:rsid w:val="003B2716"/>
    <w:rsid w:val="003C24C9"/>
    <w:rsid w:val="003C3BC6"/>
    <w:rsid w:val="003D2B35"/>
    <w:rsid w:val="003E33ED"/>
    <w:rsid w:val="003E4937"/>
    <w:rsid w:val="003E7CD8"/>
    <w:rsid w:val="003F14D9"/>
    <w:rsid w:val="003F382F"/>
    <w:rsid w:val="00412ACD"/>
    <w:rsid w:val="004306BC"/>
    <w:rsid w:val="00434431"/>
    <w:rsid w:val="00443308"/>
    <w:rsid w:val="004439A9"/>
    <w:rsid w:val="00450D25"/>
    <w:rsid w:val="00473B58"/>
    <w:rsid w:val="00474480"/>
    <w:rsid w:val="004B0E32"/>
    <w:rsid w:val="004B1D5A"/>
    <w:rsid w:val="004B2160"/>
    <w:rsid w:val="004B43DE"/>
    <w:rsid w:val="004B4A9E"/>
    <w:rsid w:val="004D3D14"/>
    <w:rsid w:val="004D5DA4"/>
    <w:rsid w:val="004E292E"/>
    <w:rsid w:val="004E3DEA"/>
    <w:rsid w:val="004F0180"/>
    <w:rsid w:val="004F3F85"/>
    <w:rsid w:val="004F7A8B"/>
    <w:rsid w:val="00516BF6"/>
    <w:rsid w:val="00530F6A"/>
    <w:rsid w:val="00535FD4"/>
    <w:rsid w:val="00542262"/>
    <w:rsid w:val="00543A6E"/>
    <w:rsid w:val="00555D65"/>
    <w:rsid w:val="00561DA0"/>
    <w:rsid w:val="00564559"/>
    <w:rsid w:val="00582448"/>
    <w:rsid w:val="005851AC"/>
    <w:rsid w:val="0058693F"/>
    <w:rsid w:val="00592A6A"/>
    <w:rsid w:val="005967D2"/>
    <w:rsid w:val="005A299D"/>
    <w:rsid w:val="005B5300"/>
    <w:rsid w:val="005B5945"/>
    <w:rsid w:val="005C2B59"/>
    <w:rsid w:val="005E0D94"/>
    <w:rsid w:val="005F7B60"/>
    <w:rsid w:val="00602F65"/>
    <w:rsid w:val="00607CDC"/>
    <w:rsid w:val="00624DE7"/>
    <w:rsid w:val="00630C8E"/>
    <w:rsid w:val="00650954"/>
    <w:rsid w:val="00660FE9"/>
    <w:rsid w:val="00672C7C"/>
    <w:rsid w:val="00673F62"/>
    <w:rsid w:val="00693F0D"/>
    <w:rsid w:val="006A0D81"/>
    <w:rsid w:val="006A1798"/>
    <w:rsid w:val="006A408E"/>
    <w:rsid w:val="006A49EC"/>
    <w:rsid w:val="006B093F"/>
    <w:rsid w:val="006B60A6"/>
    <w:rsid w:val="006C19CD"/>
    <w:rsid w:val="006C1A88"/>
    <w:rsid w:val="006C4A1D"/>
    <w:rsid w:val="006C7CBE"/>
    <w:rsid w:val="006D1B17"/>
    <w:rsid w:val="006E0F09"/>
    <w:rsid w:val="006E1103"/>
    <w:rsid w:val="006E178A"/>
    <w:rsid w:val="006E50DA"/>
    <w:rsid w:val="006F50FE"/>
    <w:rsid w:val="00703946"/>
    <w:rsid w:val="00707D8A"/>
    <w:rsid w:val="007249C2"/>
    <w:rsid w:val="00725465"/>
    <w:rsid w:val="00734C03"/>
    <w:rsid w:val="007351D5"/>
    <w:rsid w:val="0073557B"/>
    <w:rsid w:val="00735DC2"/>
    <w:rsid w:val="00737B26"/>
    <w:rsid w:val="007408FF"/>
    <w:rsid w:val="007456AE"/>
    <w:rsid w:val="00753876"/>
    <w:rsid w:val="00755604"/>
    <w:rsid w:val="007645F7"/>
    <w:rsid w:val="0077082A"/>
    <w:rsid w:val="00774DDB"/>
    <w:rsid w:val="0077610C"/>
    <w:rsid w:val="00777390"/>
    <w:rsid w:val="00777623"/>
    <w:rsid w:val="00786AAE"/>
    <w:rsid w:val="00793C12"/>
    <w:rsid w:val="00796976"/>
    <w:rsid w:val="007B24E6"/>
    <w:rsid w:val="007E066C"/>
    <w:rsid w:val="007F0DCE"/>
    <w:rsid w:val="007F51A4"/>
    <w:rsid w:val="008216DE"/>
    <w:rsid w:val="0084202C"/>
    <w:rsid w:val="00842D6C"/>
    <w:rsid w:val="00845D87"/>
    <w:rsid w:val="00857054"/>
    <w:rsid w:val="00863434"/>
    <w:rsid w:val="008674BC"/>
    <w:rsid w:val="00873353"/>
    <w:rsid w:val="008816EA"/>
    <w:rsid w:val="00884C04"/>
    <w:rsid w:val="008939E7"/>
    <w:rsid w:val="008A5D5C"/>
    <w:rsid w:val="008C5C94"/>
    <w:rsid w:val="008E098F"/>
    <w:rsid w:val="008E26EC"/>
    <w:rsid w:val="008E5290"/>
    <w:rsid w:val="008F1A9D"/>
    <w:rsid w:val="008F7E5D"/>
    <w:rsid w:val="00903491"/>
    <w:rsid w:val="00912F3D"/>
    <w:rsid w:val="00915B7E"/>
    <w:rsid w:val="00916B2E"/>
    <w:rsid w:val="0092450F"/>
    <w:rsid w:val="00932FA6"/>
    <w:rsid w:val="00934698"/>
    <w:rsid w:val="00941F98"/>
    <w:rsid w:val="00962485"/>
    <w:rsid w:val="0096634D"/>
    <w:rsid w:val="00972847"/>
    <w:rsid w:val="009746C6"/>
    <w:rsid w:val="00990822"/>
    <w:rsid w:val="009C3D5A"/>
    <w:rsid w:val="009C79C0"/>
    <w:rsid w:val="009D4B97"/>
    <w:rsid w:val="009D53E6"/>
    <w:rsid w:val="009E247A"/>
    <w:rsid w:val="009E69CF"/>
    <w:rsid w:val="009F435A"/>
    <w:rsid w:val="009F5774"/>
    <w:rsid w:val="00A02762"/>
    <w:rsid w:val="00A0516A"/>
    <w:rsid w:val="00A07FE7"/>
    <w:rsid w:val="00A10B67"/>
    <w:rsid w:val="00A11BE3"/>
    <w:rsid w:val="00A17914"/>
    <w:rsid w:val="00A25594"/>
    <w:rsid w:val="00A27E2F"/>
    <w:rsid w:val="00A30386"/>
    <w:rsid w:val="00A3092D"/>
    <w:rsid w:val="00A344F5"/>
    <w:rsid w:val="00A3781F"/>
    <w:rsid w:val="00A43007"/>
    <w:rsid w:val="00A4449A"/>
    <w:rsid w:val="00A46FBA"/>
    <w:rsid w:val="00A4756F"/>
    <w:rsid w:val="00A52FE2"/>
    <w:rsid w:val="00A8573B"/>
    <w:rsid w:val="00A85AF4"/>
    <w:rsid w:val="00A91FC7"/>
    <w:rsid w:val="00AA1051"/>
    <w:rsid w:val="00AC228E"/>
    <w:rsid w:val="00AF2C02"/>
    <w:rsid w:val="00B00BFC"/>
    <w:rsid w:val="00B251CA"/>
    <w:rsid w:val="00B34538"/>
    <w:rsid w:val="00B36472"/>
    <w:rsid w:val="00B37E81"/>
    <w:rsid w:val="00B42DD0"/>
    <w:rsid w:val="00B630D9"/>
    <w:rsid w:val="00B806CD"/>
    <w:rsid w:val="00B87195"/>
    <w:rsid w:val="00B95C02"/>
    <w:rsid w:val="00BA08CA"/>
    <w:rsid w:val="00BC1333"/>
    <w:rsid w:val="00BC6BE1"/>
    <w:rsid w:val="00BE11B1"/>
    <w:rsid w:val="00BE1A4B"/>
    <w:rsid w:val="00BE449D"/>
    <w:rsid w:val="00BE7F20"/>
    <w:rsid w:val="00BF1321"/>
    <w:rsid w:val="00BF511D"/>
    <w:rsid w:val="00BF5866"/>
    <w:rsid w:val="00BF733A"/>
    <w:rsid w:val="00C02D68"/>
    <w:rsid w:val="00C14A94"/>
    <w:rsid w:val="00C3495E"/>
    <w:rsid w:val="00C40E65"/>
    <w:rsid w:val="00C41568"/>
    <w:rsid w:val="00C43EBF"/>
    <w:rsid w:val="00C46E8E"/>
    <w:rsid w:val="00C47619"/>
    <w:rsid w:val="00C52D1A"/>
    <w:rsid w:val="00C53B87"/>
    <w:rsid w:val="00C57E4E"/>
    <w:rsid w:val="00C6156D"/>
    <w:rsid w:val="00C70AEF"/>
    <w:rsid w:val="00C70FAC"/>
    <w:rsid w:val="00C814C5"/>
    <w:rsid w:val="00C92F34"/>
    <w:rsid w:val="00C946B4"/>
    <w:rsid w:val="00C94B47"/>
    <w:rsid w:val="00C97031"/>
    <w:rsid w:val="00CB0EBF"/>
    <w:rsid w:val="00CC21FC"/>
    <w:rsid w:val="00CD5B64"/>
    <w:rsid w:val="00CD6DFF"/>
    <w:rsid w:val="00CE5A38"/>
    <w:rsid w:val="00CF41A7"/>
    <w:rsid w:val="00CF6414"/>
    <w:rsid w:val="00CF743F"/>
    <w:rsid w:val="00D01EC3"/>
    <w:rsid w:val="00D135AB"/>
    <w:rsid w:val="00D23EAB"/>
    <w:rsid w:val="00D2669F"/>
    <w:rsid w:val="00D31534"/>
    <w:rsid w:val="00D31881"/>
    <w:rsid w:val="00D34437"/>
    <w:rsid w:val="00D45197"/>
    <w:rsid w:val="00D50906"/>
    <w:rsid w:val="00D551DC"/>
    <w:rsid w:val="00D560D6"/>
    <w:rsid w:val="00D61A6B"/>
    <w:rsid w:val="00D65E96"/>
    <w:rsid w:val="00D707F4"/>
    <w:rsid w:val="00D76F15"/>
    <w:rsid w:val="00D8169A"/>
    <w:rsid w:val="00D83A27"/>
    <w:rsid w:val="00D8531E"/>
    <w:rsid w:val="00D9219B"/>
    <w:rsid w:val="00D92A6D"/>
    <w:rsid w:val="00D93AD8"/>
    <w:rsid w:val="00D96974"/>
    <w:rsid w:val="00D97E0E"/>
    <w:rsid w:val="00DA2005"/>
    <w:rsid w:val="00DC7FEA"/>
    <w:rsid w:val="00DD4964"/>
    <w:rsid w:val="00DE1E06"/>
    <w:rsid w:val="00E045EF"/>
    <w:rsid w:val="00E11954"/>
    <w:rsid w:val="00E206EF"/>
    <w:rsid w:val="00E3557D"/>
    <w:rsid w:val="00E36B48"/>
    <w:rsid w:val="00E4549A"/>
    <w:rsid w:val="00E55FD2"/>
    <w:rsid w:val="00E56D5C"/>
    <w:rsid w:val="00E57F8C"/>
    <w:rsid w:val="00E665B1"/>
    <w:rsid w:val="00E667E7"/>
    <w:rsid w:val="00E8572C"/>
    <w:rsid w:val="00E91D00"/>
    <w:rsid w:val="00E94BB9"/>
    <w:rsid w:val="00E958D8"/>
    <w:rsid w:val="00EA7294"/>
    <w:rsid w:val="00ED594C"/>
    <w:rsid w:val="00EE5725"/>
    <w:rsid w:val="00EF01BE"/>
    <w:rsid w:val="00EF6D29"/>
    <w:rsid w:val="00F05B05"/>
    <w:rsid w:val="00F071E6"/>
    <w:rsid w:val="00F10638"/>
    <w:rsid w:val="00F139C7"/>
    <w:rsid w:val="00F145D7"/>
    <w:rsid w:val="00F1686A"/>
    <w:rsid w:val="00F35D50"/>
    <w:rsid w:val="00F3740A"/>
    <w:rsid w:val="00F405E9"/>
    <w:rsid w:val="00F44D38"/>
    <w:rsid w:val="00F476C5"/>
    <w:rsid w:val="00F615E7"/>
    <w:rsid w:val="00F62251"/>
    <w:rsid w:val="00F64F4E"/>
    <w:rsid w:val="00F65BC0"/>
    <w:rsid w:val="00F66E2E"/>
    <w:rsid w:val="00F70E11"/>
    <w:rsid w:val="00F72300"/>
    <w:rsid w:val="00F84BE2"/>
    <w:rsid w:val="00F8642E"/>
    <w:rsid w:val="00F90330"/>
    <w:rsid w:val="00F91122"/>
    <w:rsid w:val="00F94356"/>
    <w:rsid w:val="00FA0345"/>
    <w:rsid w:val="00FA3E63"/>
    <w:rsid w:val="00FA6105"/>
    <w:rsid w:val="00FB14AF"/>
    <w:rsid w:val="00FB1BFB"/>
    <w:rsid w:val="00FB5641"/>
    <w:rsid w:val="00FB5FC5"/>
    <w:rsid w:val="00FC41C6"/>
    <w:rsid w:val="00FC6947"/>
    <w:rsid w:val="00FD3967"/>
    <w:rsid w:val="00FE2274"/>
    <w:rsid w:val="00FE2F63"/>
    <w:rsid w:val="00FF0758"/>
    <w:rsid w:val="00FF64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E02ACD"/>
  <w14:defaultImageDpi w14:val="330"/>
  <w15:docId w15:val="{E45752CB-FB66-438A-9FB8-12EDA61D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847"/>
    <w:pPr>
      <w:ind w:left="720"/>
      <w:contextualSpacing/>
    </w:pPr>
  </w:style>
  <w:style w:type="paragraph" w:styleId="Header">
    <w:name w:val="header"/>
    <w:basedOn w:val="Normal"/>
    <w:link w:val="HeaderChar"/>
    <w:uiPriority w:val="99"/>
    <w:unhideWhenUsed/>
    <w:rsid w:val="00BE449D"/>
    <w:pPr>
      <w:tabs>
        <w:tab w:val="center" w:pos="4320"/>
        <w:tab w:val="right" w:pos="8640"/>
      </w:tabs>
    </w:pPr>
  </w:style>
  <w:style w:type="character" w:customStyle="1" w:styleId="HeaderChar">
    <w:name w:val="Header Char"/>
    <w:basedOn w:val="DefaultParagraphFont"/>
    <w:link w:val="Header"/>
    <w:uiPriority w:val="99"/>
    <w:rsid w:val="00BE449D"/>
  </w:style>
  <w:style w:type="paragraph" w:styleId="Footer">
    <w:name w:val="footer"/>
    <w:basedOn w:val="Normal"/>
    <w:link w:val="FooterChar"/>
    <w:uiPriority w:val="99"/>
    <w:unhideWhenUsed/>
    <w:rsid w:val="00BE449D"/>
    <w:pPr>
      <w:tabs>
        <w:tab w:val="center" w:pos="4320"/>
        <w:tab w:val="right" w:pos="8640"/>
      </w:tabs>
    </w:pPr>
  </w:style>
  <w:style w:type="character" w:customStyle="1" w:styleId="FooterChar">
    <w:name w:val="Footer Char"/>
    <w:basedOn w:val="DefaultParagraphFont"/>
    <w:link w:val="Footer"/>
    <w:uiPriority w:val="99"/>
    <w:rsid w:val="00BE449D"/>
  </w:style>
  <w:style w:type="character" w:styleId="CommentReference">
    <w:name w:val="annotation reference"/>
    <w:basedOn w:val="DefaultParagraphFont"/>
    <w:uiPriority w:val="99"/>
    <w:semiHidden/>
    <w:unhideWhenUsed/>
    <w:rsid w:val="002A2CA2"/>
    <w:rPr>
      <w:sz w:val="16"/>
      <w:szCs w:val="16"/>
    </w:rPr>
  </w:style>
  <w:style w:type="paragraph" w:styleId="CommentText">
    <w:name w:val="annotation text"/>
    <w:basedOn w:val="Normal"/>
    <w:link w:val="CommentTextChar"/>
    <w:uiPriority w:val="99"/>
    <w:semiHidden/>
    <w:unhideWhenUsed/>
    <w:rsid w:val="002A2CA2"/>
    <w:rPr>
      <w:sz w:val="20"/>
      <w:szCs w:val="20"/>
    </w:rPr>
  </w:style>
  <w:style w:type="character" w:customStyle="1" w:styleId="CommentTextChar">
    <w:name w:val="Comment Text Char"/>
    <w:basedOn w:val="DefaultParagraphFont"/>
    <w:link w:val="CommentText"/>
    <w:uiPriority w:val="99"/>
    <w:semiHidden/>
    <w:rsid w:val="002A2CA2"/>
    <w:rPr>
      <w:sz w:val="20"/>
      <w:szCs w:val="20"/>
    </w:rPr>
  </w:style>
  <w:style w:type="paragraph" w:styleId="CommentSubject">
    <w:name w:val="annotation subject"/>
    <w:basedOn w:val="CommentText"/>
    <w:next w:val="CommentText"/>
    <w:link w:val="CommentSubjectChar"/>
    <w:uiPriority w:val="99"/>
    <w:semiHidden/>
    <w:unhideWhenUsed/>
    <w:rsid w:val="002A2CA2"/>
    <w:rPr>
      <w:b/>
      <w:bCs/>
    </w:rPr>
  </w:style>
  <w:style w:type="character" w:customStyle="1" w:styleId="CommentSubjectChar">
    <w:name w:val="Comment Subject Char"/>
    <w:basedOn w:val="CommentTextChar"/>
    <w:link w:val="CommentSubject"/>
    <w:uiPriority w:val="99"/>
    <w:semiHidden/>
    <w:rsid w:val="002A2CA2"/>
    <w:rPr>
      <w:b/>
      <w:bCs/>
      <w:sz w:val="20"/>
      <w:szCs w:val="20"/>
    </w:rPr>
  </w:style>
  <w:style w:type="paragraph" w:styleId="BalloonText">
    <w:name w:val="Balloon Text"/>
    <w:basedOn w:val="Normal"/>
    <w:link w:val="BalloonTextChar"/>
    <w:uiPriority w:val="99"/>
    <w:semiHidden/>
    <w:unhideWhenUsed/>
    <w:rsid w:val="002A2C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2CA2"/>
    <w:rPr>
      <w:rFonts w:ascii="Times New Roman" w:hAnsi="Times New Roman" w:cs="Times New Roman"/>
      <w:sz w:val="18"/>
      <w:szCs w:val="18"/>
    </w:rPr>
  </w:style>
  <w:style w:type="paragraph" w:styleId="FootnoteText">
    <w:name w:val="footnote text"/>
    <w:basedOn w:val="Normal"/>
    <w:link w:val="FootnoteTextChar"/>
    <w:uiPriority w:val="99"/>
    <w:unhideWhenUsed/>
    <w:rsid w:val="0016380E"/>
  </w:style>
  <w:style w:type="character" w:customStyle="1" w:styleId="FootnoteTextChar">
    <w:name w:val="Footnote Text Char"/>
    <w:basedOn w:val="DefaultParagraphFont"/>
    <w:link w:val="FootnoteText"/>
    <w:uiPriority w:val="99"/>
    <w:rsid w:val="0016380E"/>
  </w:style>
  <w:style w:type="character" w:styleId="FootnoteReference">
    <w:name w:val="footnote reference"/>
    <w:basedOn w:val="DefaultParagraphFont"/>
    <w:uiPriority w:val="99"/>
    <w:unhideWhenUsed/>
    <w:rsid w:val="0016380E"/>
    <w:rPr>
      <w:vertAlign w:val="superscript"/>
    </w:rPr>
  </w:style>
  <w:style w:type="character" w:styleId="PlaceholderText">
    <w:name w:val="Placeholder Text"/>
    <w:basedOn w:val="DefaultParagraphFont"/>
    <w:uiPriority w:val="99"/>
    <w:semiHidden/>
    <w:rsid w:val="0033468B"/>
    <w:rPr>
      <w:color w:val="808080"/>
    </w:rPr>
  </w:style>
  <w:style w:type="paragraph" w:styleId="NormalWeb">
    <w:name w:val="Normal (Web)"/>
    <w:basedOn w:val="Normal"/>
    <w:uiPriority w:val="99"/>
    <w:unhideWhenUsed/>
    <w:rsid w:val="0033468B"/>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0E71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8120">
      <w:bodyDiv w:val="1"/>
      <w:marLeft w:val="0"/>
      <w:marRight w:val="0"/>
      <w:marTop w:val="0"/>
      <w:marBottom w:val="0"/>
      <w:divBdr>
        <w:top w:val="none" w:sz="0" w:space="0" w:color="auto"/>
        <w:left w:val="none" w:sz="0" w:space="0" w:color="auto"/>
        <w:bottom w:val="none" w:sz="0" w:space="0" w:color="auto"/>
        <w:right w:val="none" w:sz="0" w:space="0" w:color="auto"/>
      </w:divBdr>
    </w:div>
    <w:div w:id="116024674">
      <w:bodyDiv w:val="1"/>
      <w:marLeft w:val="0"/>
      <w:marRight w:val="0"/>
      <w:marTop w:val="0"/>
      <w:marBottom w:val="0"/>
      <w:divBdr>
        <w:top w:val="none" w:sz="0" w:space="0" w:color="auto"/>
        <w:left w:val="none" w:sz="0" w:space="0" w:color="auto"/>
        <w:bottom w:val="none" w:sz="0" w:space="0" w:color="auto"/>
        <w:right w:val="none" w:sz="0" w:space="0" w:color="auto"/>
      </w:divBdr>
    </w:div>
    <w:div w:id="232591753">
      <w:bodyDiv w:val="1"/>
      <w:marLeft w:val="0"/>
      <w:marRight w:val="0"/>
      <w:marTop w:val="0"/>
      <w:marBottom w:val="0"/>
      <w:divBdr>
        <w:top w:val="none" w:sz="0" w:space="0" w:color="auto"/>
        <w:left w:val="none" w:sz="0" w:space="0" w:color="auto"/>
        <w:bottom w:val="none" w:sz="0" w:space="0" w:color="auto"/>
        <w:right w:val="none" w:sz="0" w:space="0" w:color="auto"/>
      </w:divBdr>
    </w:div>
    <w:div w:id="284583236">
      <w:bodyDiv w:val="1"/>
      <w:marLeft w:val="0"/>
      <w:marRight w:val="0"/>
      <w:marTop w:val="0"/>
      <w:marBottom w:val="0"/>
      <w:divBdr>
        <w:top w:val="none" w:sz="0" w:space="0" w:color="auto"/>
        <w:left w:val="none" w:sz="0" w:space="0" w:color="auto"/>
        <w:bottom w:val="none" w:sz="0" w:space="0" w:color="auto"/>
        <w:right w:val="none" w:sz="0" w:space="0" w:color="auto"/>
      </w:divBdr>
    </w:div>
    <w:div w:id="334573999">
      <w:bodyDiv w:val="1"/>
      <w:marLeft w:val="0"/>
      <w:marRight w:val="0"/>
      <w:marTop w:val="0"/>
      <w:marBottom w:val="0"/>
      <w:divBdr>
        <w:top w:val="none" w:sz="0" w:space="0" w:color="auto"/>
        <w:left w:val="none" w:sz="0" w:space="0" w:color="auto"/>
        <w:bottom w:val="none" w:sz="0" w:space="0" w:color="auto"/>
        <w:right w:val="none" w:sz="0" w:space="0" w:color="auto"/>
      </w:divBdr>
    </w:div>
    <w:div w:id="412511521">
      <w:bodyDiv w:val="1"/>
      <w:marLeft w:val="0"/>
      <w:marRight w:val="0"/>
      <w:marTop w:val="0"/>
      <w:marBottom w:val="0"/>
      <w:divBdr>
        <w:top w:val="none" w:sz="0" w:space="0" w:color="auto"/>
        <w:left w:val="none" w:sz="0" w:space="0" w:color="auto"/>
        <w:bottom w:val="none" w:sz="0" w:space="0" w:color="auto"/>
        <w:right w:val="none" w:sz="0" w:space="0" w:color="auto"/>
      </w:divBdr>
    </w:div>
    <w:div w:id="479659553">
      <w:bodyDiv w:val="1"/>
      <w:marLeft w:val="0"/>
      <w:marRight w:val="0"/>
      <w:marTop w:val="0"/>
      <w:marBottom w:val="0"/>
      <w:divBdr>
        <w:top w:val="none" w:sz="0" w:space="0" w:color="auto"/>
        <w:left w:val="none" w:sz="0" w:space="0" w:color="auto"/>
        <w:bottom w:val="none" w:sz="0" w:space="0" w:color="auto"/>
        <w:right w:val="none" w:sz="0" w:space="0" w:color="auto"/>
      </w:divBdr>
      <w:divsChild>
        <w:div w:id="109469636">
          <w:marLeft w:val="0"/>
          <w:marRight w:val="0"/>
          <w:marTop w:val="0"/>
          <w:marBottom w:val="0"/>
          <w:divBdr>
            <w:top w:val="none" w:sz="0" w:space="0" w:color="auto"/>
            <w:left w:val="none" w:sz="0" w:space="0" w:color="auto"/>
            <w:bottom w:val="none" w:sz="0" w:space="0" w:color="auto"/>
            <w:right w:val="none" w:sz="0" w:space="0" w:color="auto"/>
          </w:divBdr>
          <w:divsChild>
            <w:div w:id="147866669">
              <w:marLeft w:val="0"/>
              <w:marRight w:val="0"/>
              <w:marTop w:val="0"/>
              <w:marBottom w:val="0"/>
              <w:divBdr>
                <w:top w:val="none" w:sz="0" w:space="0" w:color="auto"/>
                <w:left w:val="none" w:sz="0" w:space="0" w:color="auto"/>
                <w:bottom w:val="none" w:sz="0" w:space="0" w:color="auto"/>
                <w:right w:val="none" w:sz="0" w:space="0" w:color="auto"/>
              </w:divBdr>
            </w:div>
          </w:divsChild>
        </w:div>
        <w:div w:id="1391462247">
          <w:marLeft w:val="0"/>
          <w:marRight w:val="0"/>
          <w:marTop w:val="0"/>
          <w:marBottom w:val="0"/>
          <w:divBdr>
            <w:top w:val="none" w:sz="0" w:space="0" w:color="auto"/>
            <w:left w:val="none" w:sz="0" w:space="0" w:color="auto"/>
            <w:bottom w:val="none" w:sz="0" w:space="0" w:color="auto"/>
            <w:right w:val="none" w:sz="0" w:space="0" w:color="auto"/>
          </w:divBdr>
          <w:divsChild>
            <w:div w:id="14837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8840">
      <w:bodyDiv w:val="1"/>
      <w:marLeft w:val="0"/>
      <w:marRight w:val="0"/>
      <w:marTop w:val="0"/>
      <w:marBottom w:val="0"/>
      <w:divBdr>
        <w:top w:val="none" w:sz="0" w:space="0" w:color="auto"/>
        <w:left w:val="none" w:sz="0" w:space="0" w:color="auto"/>
        <w:bottom w:val="none" w:sz="0" w:space="0" w:color="auto"/>
        <w:right w:val="none" w:sz="0" w:space="0" w:color="auto"/>
      </w:divBdr>
    </w:div>
    <w:div w:id="557013285">
      <w:bodyDiv w:val="1"/>
      <w:marLeft w:val="0"/>
      <w:marRight w:val="0"/>
      <w:marTop w:val="0"/>
      <w:marBottom w:val="0"/>
      <w:divBdr>
        <w:top w:val="none" w:sz="0" w:space="0" w:color="auto"/>
        <w:left w:val="none" w:sz="0" w:space="0" w:color="auto"/>
        <w:bottom w:val="none" w:sz="0" w:space="0" w:color="auto"/>
        <w:right w:val="none" w:sz="0" w:space="0" w:color="auto"/>
      </w:divBdr>
    </w:div>
    <w:div w:id="587079254">
      <w:bodyDiv w:val="1"/>
      <w:marLeft w:val="0"/>
      <w:marRight w:val="0"/>
      <w:marTop w:val="0"/>
      <w:marBottom w:val="0"/>
      <w:divBdr>
        <w:top w:val="none" w:sz="0" w:space="0" w:color="auto"/>
        <w:left w:val="none" w:sz="0" w:space="0" w:color="auto"/>
        <w:bottom w:val="none" w:sz="0" w:space="0" w:color="auto"/>
        <w:right w:val="none" w:sz="0" w:space="0" w:color="auto"/>
      </w:divBdr>
    </w:div>
    <w:div w:id="591817285">
      <w:bodyDiv w:val="1"/>
      <w:marLeft w:val="0"/>
      <w:marRight w:val="0"/>
      <w:marTop w:val="0"/>
      <w:marBottom w:val="0"/>
      <w:divBdr>
        <w:top w:val="none" w:sz="0" w:space="0" w:color="auto"/>
        <w:left w:val="none" w:sz="0" w:space="0" w:color="auto"/>
        <w:bottom w:val="none" w:sz="0" w:space="0" w:color="auto"/>
        <w:right w:val="none" w:sz="0" w:space="0" w:color="auto"/>
      </w:divBdr>
    </w:div>
    <w:div w:id="634456531">
      <w:bodyDiv w:val="1"/>
      <w:marLeft w:val="0"/>
      <w:marRight w:val="0"/>
      <w:marTop w:val="0"/>
      <w:marBottom w:val="0"/>
      <w:divBdr>
        <w:top w:val="none" w:sz="0" w:space="0" w:color="auto"/>
        <w:left w:val="none" w:sz="0" w:space="0" w:color="auto"/>
        <w:bottom w:val="none" w:sz="0" w:space="0" w:color="auto"/>
        <w:right w:val="none" w:sz="0" w:space="0" w:color="auto"/>
      </w:divBdr>
    </w:div>
    <w:div w:id="645277642">
      <w:bodyDiv w:val="1"/>
      <w:marLeft w:val="0"/>
      <w:marRight w:val="0"/>
      <w:marTop w:val="0"/>
      <w:marBottom w:val="0"/>
      <w:divBdr>
        <w:top w:val="none" w:sz="0" w:space="0" w:color="auto"/>
        <w:left w:val="none" w:sz="0" w:space="0" w:color="auto"/>
        <w:bottom w:val="none" w:sz="0" w:space="0" w:color="auto"/>
        <w:right w:val="none" w:sz="0" w:space="0" w:color="auto"/>
      </w:divBdr>
    </w:div>
    <w:div w:id="674459229">
      <w:bodyDiv w:val="1"/>
      <w:marLeft w:val="0"/>
      <w:marRight w:val="0"/>
      <w:marTop w:val="0"/>
      <w:marBottom w:val="0"/>
      <w:divBdr>
        <w:top w:val="none" w:sz="0" w:space="0" w:color="auto"/>
        <w:left w:val="none" w:sz="0" w:space="0" w:color="auto"/>
        <w:bottom w:val="none" w:sz="0" w:space="0" w:color="auto"/>
        <w:right w:val="none" w:sz="0" w:space="0" w:color="auto"/>
      </w:divBdr>
    </w:div>
    <w:div w:id="736392666">
      <w:bodyDiv w:val="1"/>
      <w:marLeft w:val="0"/>
      <w:marRight w:val="0"/>
      <w:marTop w:val="0"/>
      <w:marBottom w:val="0"/>
      <w:divBdr>
        <w:top w:val="none" w:sz="0" w:space="0" w:color="auto"/>
        <w:left w:val="none" w:sz="0" w:space="0" w:color="auto"/>
        <w:bottom w:val="none" w:sz="0" w:space="0" w:color="auto"/>
        <w:right w:val="none" w:sz="0" w:space="0" w:color="auto"/>
      </w:divBdr>
    </w:div>
    <w:div w:id="764884902">
      <w:bodyDiv w:val="1"/>
      <w:marLeft w:val="0"/>
      <w:marRight w:val="0"/>
      <w:marTop w:val="0"/>
      <w:marBottom w:val="0"/>
      <w:divBdr>
        <w:top w:val="none" w:sz="0" w:space="0" w:color="auto"/>
        <w:left w:val="none" w:sz="0" w:space="0" w:color="auto"/>
        <w:bottom w:val="none" w:sz="0" w:space="0" w:color="auto"/>
        <w:right w:val="none" w:sz="0" w:space="0" w:color="auto"/>
      </w:divBdr>
      <w:divsChild>
        <w:div w:id="937710802">
          <w:marLeft w:val="0"/>
          <w:marRight w:val="0"/>
          <w:marTop w:val="0"/>
          <w:marBottom w:val="0"/>
          <w:divBdr>
            <w:top w:val="none" w:sz="0" w:space="0" w:color="auto"/>
            <w:left w:val="none" w:sz="0" w:space="0" w:color="auto"/>
            <w:bottom w:val="none" w:sz="0" w:space="0" w:color="auto"/>
            <w:right w:val="none" w:sz="0" w:space="0" w:color="auto"/>
          </w:divBdr>
        </w:div>
      </w:divsChild>
    </w:div>
    <w:div w:id="815414760">
      <w:bodyDiv w:val="1"/>
      <w:marLeft w:val="0"/>
      <w:marRight w:val="0"/>
      <w:marTop w:val="0"/>
      <w:marBottom w:val="0"/>
      <w:divBdr>
        <w:top w:val="none" w:sz="0" w:space="0" w:color="auto"/>
        <w:left w:val="none" w:sz="0" w:space="0" w:color="auto"/>
        <w:bottom w:val="none" w:sz="0" w:space="0" w:color="auto"/>
        <w:right w:val="none" w:sz="0" w:space="0" w:color="auto"/>
      </w:divBdr>
    </w:div>
    <w:div w:id="977029475">
      <w:bodyDiv w:val="1"/>
      <w:marLeft w:val="0"/>
      <w:marRight w:val="0"/>
      <w:marTop w:val="0"/>
      <w:marBottom w:val="0"/>
      <w:divBdr>
        <w:top w:val="none" w:sz="0" w:space="0" w:color="auto"/>
        <w:left w:val="none" w:sz="0" w:space="0" w:color="auto"/>
        <w:bottom w:val="none" w:sz="0" w:space="0" w:color="auto"/>
        <w:right w:val="none" w:sz="0" w:space="0" w:color="auto"/>
      </w:divBdr>
    </w:div>
    <w:div w:id="1112356431">
      <w:bodyDiv w:val="1"/>
      <w:marLeft w:val="0"/>
      <w:marRight w:val="0"/>
      <w:marTop w:val="0"/>
      <w:marBottom w:val="0"/>
      <w:divBdr>
        <w:top w:val="none" w:sz="0" w:space="0" w:color="auto"/>
        <w:left w:val="none" w:sz="0" w:space="0" w:color="auto"/>
        <w:bottom w:val="none" w:sz="0" w:space="0" w:color="auto"/>
        <w:right w:val="none" w:sz="0" w:space="0" w:color="auto"/>
      </w:divBdr>
    </w:div>
    <w:div w:id="1134298699">
      <w:bodyDiv w:val="1"/>
      <w:marLeft w:val="0"/>
      <w:marRight w:val="0"/>
      <w:marTop w:val="0"/>
      <w:marBottom w:val="0"/>
      <w:divBdr>
        <w:top w:val="none" w:sz="0" w:space="0" w:color="auto"/>
        <w:left w:val="none" w:sz="0" w:space="0" w:color="auto"/>
        <w:bottom w:val="none" w:sz="0" w:space="0" w:color="auto"/>
        <w:right w:val="none" w:sz="0" w:space="0" w:color="auto"/>
      </w:divBdr>
    </w:div>
    <w:div w:id="1143431025">
      <w:bodyDiv w:val="1"/>
      <w:marLeft w:val="0"/>
      <w:marRight w:val="0"/>
      <w:marTop w:val="0"/>
      <w:marBottom w:val="0"/>
      <w:divBdr>
        <w:top w:val="none" w:sz="0" w:space="0" w:color="auto"/>
        <w:left w:val="none" w:sz="0" w:space="0" w:color="auto"/>
        <w:bottom w:val="none" w:sz="0" w:space="0" w:color="auto"/>
        <w:right w:val="none" w:sz="0" w:space="0" w:color="auto"/>
      </w:divBdr>
    </w:div>
    <w:div w:id="1188982571">
      <w:bodyDiv w:val="1"/>
      <w:marLeft w:val="0"/>
      <w:marRight w:val="0"/>
      <w:marTop w:val="0"/>
      <w:marBottom w:val="0"/>
      <w:divBdr>
        <w:top w:val="none" w:sz="0" w:space="0" w:color="auto"/>
        <w:left w:val="none" w:sz="0" w:space="0" w:color="auto"/>
        <w:bottom w:val="none" w:sz="0" w:space="0" w:color="auto"/>
        <w:right w:val="none" w:sz="0" w:space="0" w:color="auto"/>
      </w:divBdr>
    </w:div>
    <w:div w:id="1378968714">
      <w:bodyDiv w:val="1"/>
      <w:marLeft w:val="0"/>
      <w:marRight w:val="0"/>
      <w:marTop w:val="0"/>
      <w:marBottom w:val="0"/>
      <w:divBdr>
        <w:top w:val="none" w:sz="0" w:space="0" w:color="auto"/>
        <w:left w:val="none" w:sz="0" w:space="0" w:color="auto"/>
        <w:bottom w:val="none" w:sz="0" w:space="0" w:color="auto"/>
        <w:right w:val="none" w:sz="0" w:space="0" w:color="auto"/>
      </w:divBdr>
    </w:div>
    <w:div w:id="1427385308">
      <w:bodyDiv w:val="1"/>
      <w:marLeft w:val="0"/>
      <w:marRight w:val="0"/>
      <w:marTop w:val="0"/>
      <w:marBottom w:val="0"/>
      <w:divBdr>
        <w:top w:val="none" w:sz="0" w:space="0" w:color="auto"/>
        <w:left w:val="none" w:sz="0" w:space="0" w:color="auto"/>
        <w:bottom w:val="none" w:sz="0" w:space="0" w:color="auto"/>
        <w:right w:val="none" w:sz="0" w:space="0" w:color="auto"/>
      </w:divBdr>
    </w:div>
    <w:div w:id="1470779420">
      <w:bodyDiv w:val="1"/>
      <w:marLeft w:val="0"/>
      <w:marRight w:val="0"/>
      <w:marTop w:val="0"/>
      <w:marBottom w:val="0"/>
      <w:divBdr>
        <w:top w:val="none" w:sz="0" w:space="0" w:color="auto"/>
        <w:left w:val="none" w:sz="0" w:space="0" w:color="auto"/>
        <w:bottom w:val="none" w:sz="0" w:space="0" w:color="auto"/>
        <w:right w:val="none" w:sz="0" w:space="0" w:color="auto"/>
      </w:divBdr>
    </w:div>
    <w:div w:id="1493376443">
      <w:bodyDiv w:val="1"/>
      <w:marLeft w:val="0"/>
      <w:marRight w:val="0"/>
      <w:marTop w:val="0"/>
      <w:marBottom w:val="0"/>
      <w:divBdr>
        <w:top w:val="none" w:sz="0" w:space="0" w:color="auto"/>
        <w:left w:val="none" w:sz="0" w:space="0" w:color="auto"/>
        <w:bottom w:val="none" w:sz="0" w:space="0" w:color="auto"/>
        <w:right w:val="none" w:sz="0" w:space="0" w:color="auto"/>
      </w:divBdr>
    </w:div>
    <w:div w:id="1773817957">
      <w:bodyDiv w:val="1"/>
      <w:marLeft w:val="0"/>
      <w:marRight w:val="0"/>
      <w:marTop w:val="0"/>
      <w:marBottom w:val="0"/>
      <w:divBdr>
        <w:top w:val="none" w:sz="0" w:space="0" w:color="auto"/>
        <w:left w:val="none" w:sz="0" w:space="0" w:color="auto"/>
        <w:bottom w:val="none" w:sz="0" w:space="0" w:color="auto"/>
        <w:right w:val="none" w:sz="0" w:space="0" w:color="auto"/>
      </w:divBdr>
      <w:divsChild>
        <w:div w:id="1678463658">
          <w:marLeft w:val="0"/>
          <w:marRight w:val="0"/>
          <w:marTop w:val="0"/>
          <w:marBottom w:val="0"/>
          <w:divBdr>
            <w:top w:val="none" w:sz="0" w:space="0" w:color="auto"/>
            <w:left w:val="none" w:sz="0" w:space="0" w:color="auto"/>
            <w:bottom w:val="none" w:sz="0" w:space="0" w:color="auto"/>
            <w:right w:val="none" w:sz="0" w:space="0" w:color="auto"/>
          </w:divBdr>
        </w:div>
      </w:divsChild>
    </w:div>
    <w:div w:id="1795555817">
      <w:bodyDiv w:val="1"/>
      <w:marLeft w:val="0"/>
      <w:marRight w:val="0"/>
      <w:marTop w:val="0"/>
      <w:marBottom w:val="0"/>
      <w:divBdr>
        <w:top w:val="none" w:sz="0" w:space="0" w:color="auto"/>
        <w:left w:val="none" w:sz="0" w:space="0" w:color="auto"/>
        <w:bottom w:val="none" w:sz="0" w:space="0" w:color="auto"/>
        <w:right w:val="none" w:sz="0" w:space="0" w:color="auto"/>
      </w:divBdr>
    </w:div>
    <w:div w:id="1829203571">
      <w:bodyDiv w:val="1"/>
      <w:marLeft w:val="0"/>
      <w:marRight w:val="0"/>
      <w:marTop w:val="0"/>
      <w:marBottom w:val="0"/>
      <w:divBdr>
        <w:top w:val="none" w:sz="0" w:space="0" w:color="auto"/>
        <w:left w:val="none" w:sz="0" w:space="0" w:color="auto"/>
        <w:bottom w:val="none" w:sz="0" w:space="0" w:color="auto"/>
        <w:right w:val="none" w:sz="0" w:space="0" w:color="auto"/>
      </w:divBdr>
    </w:div>
    <w:div w:id="1883708215">
      <w:bodyDiv w:val="1"/>
      <w:marLeft w:val="0"/>
      <w:marRight w:val="0"/>
      <w:marTop w:val="0"/>
      <w:marBottom w:val="0"/>
      <w:divBdr>
        <w:top w:val="none" w:sz="0" w:space="0" w:color="auto"/>
        <w:left w:val="none" w:sz="0" w:space="0" w:color="auto"/>
        <w:bottom w:val="none" w:sz="0" w:space="0" w:color="auto"/>
        <w:right w:val="none" w:sz="0" w:space="0" w:color="auto"/>
      </w:divBdr>
    </w:div>
    <w:div w:id="1891455643">
      <w:bodyDiv w:val="1"/>
      <w:marLeft w:val="0"/>
      <w:marRight w:val="0"/>
      <w:marTop w:val="0"/>
      <w:marBottom w:val="0"/>
      <w:divBdr>
        <w:top w:val="none" w:sz="0" w:space="0" w:color="auto"/>
        <w:left w:val="none" w:sz="0" w:space="0" w:color="auto"/>
        <w:bottom w:val="none" w:sz="0" w:space="0" w:color="auto"/>
        <w:right w:val="none" w:sz="0" w:space="0" w:color="auto"/>
      </w:divBdr>
    </w:div>
    <w:div w:id="1907915773">
      <w:bodyDiv w:val="1"/>
      <w:marLeft w:val="0"/>
      <w:marRight w:val="0"/>
      <w:marTop w:val="0"/>
      <w:marBottom w:val="0"/>
      <w:divBdr>
        <w:top w:val="none" w:sz="0" w:space="0" w:color="auto"/>
        <w:left w:val="none" w:sz="0" w:space="0" w:color="auto"/>
        <w:bottom w:val="none" w:sz="0" w:space="0" w:color="auto"/>
        <w:right w:val="none" w:sz="0" w:space="0" w:color="auto"/>
      </w:divBdr>
    </w:div>
    <w:div w:id="1941991465">
      <w:bodyDiv w:val="1"/>
      <w:marLeft w:val="0"/>
      <w:marRight w:val="0"/>
      <w:marTop w:val="0"/>
      <w:marBottom w:val="0"/>
      <w:divBdr>
        <w:top w:val="none" w:sz="0" w:space="0" w:color="auto"/>
        <w:left w:val="none" w:sz="0" w:space="0" w:color="auto"/>
        <w:bottom w:val="none" w:sz="0" w:space="0" w:color="auto"/>
        <w:right w:val="none" w:sz="0" w:space="0" w:color="auto"/>
      </w:divBdr>
    </w:div>
    <w:div w:id="1964732568">
      <w:bodyDiv w:val="1"/>
      <w:marLeft w:val="0"/>
      <w:marRight w:val="0"/>
      <w:marTop w:val="0"/>
      <w:marBottom w:val="0"/>
      <w:divBdr>
        <w:top w:val="none" w:sz="0" w:space="0" w:color="auto"/>
        <w:left w:val="none" w:sz="0" w:space="0" w:color="auto"/>
        <w:bottom w:val="none" w:sz="0" w:space="0" w:color="auto"/>
        <w:right w:val="none" w:sz="0" w:space="0" w:color="auto"/>
      </w:divBdr>
    </w:div>
    <w:div w:id="1977680278">
      <w:bodyDiv w:val="1"/>
      <w:marLeft w:val="0"/>
      <w:marRight w:val="0"/>
      <w:marTop w:val="0"/>
      <w:marBottom w:val="0"/>
      <w:divBdr>
        <w:top w:val="none" w:sz="0" w:space="0" w:color="auto"/>
        <w:left w:val="none" w:sz="0" w:space="0" w:color="auto"/>
        <w:bottom w:val="none" w:sz="0" w:space="0" w:color="auto"/>
        <w:right w:val="none" w:sz="0" w:space="0" w:color="auto"/>
      </w:divBdr>
    </w:div>
    <w:div w:id="2071810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F226D9DD294B59BE113932DCC5D85C"/>
        <w:category>
          <w:name w:val="General"/>
          <w:gallery w:val="placeholder"/>
        </w:category>
        <w:types>
          <w:type w:val="bbPlcHdr"/>
        </w:types>
        <w:behaviors>
          <w:behavior w:val="content"/>
        </w:behaviors>
        <w:guid w:val="{9B9B7655-B17B-4B7B-B5BE-89DF38A6B862}"/>
      </w:docPartPr>
      <w:docPartBody>
        <w:p w:rsidR="00B406FC" w:rsidRDefault="002956C9">
          <w:r w:rsidRPr="00645982">
            <w:rPr>
              <w:rStyle w:val="PlaceholderText"/>
            </w:rPr>
            <w:t>Formatting... please wait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57"/>
    <w:rsid w:val="00052DB7"/>
    <w:rsid w:val="000547A1"/>
    <w:rsid w:val="0007522D"/>
    <w:rsid w:val="000A3EAF"/>
    <w:rsid w:val="001331DE"/>
    <w:rsid w:val="00151C1F"/>
    <w:rsid w:val="002461C2"/>
    <w:rsid w:val="002857B9"/>
    <w:rsid w:val="002956C9"/>
    <w:rsid w:val="002F2F5C"/>
    <w:rsid w:val="00312D4F"/>
    <w:rsid w:val="00324B18"/>
    <w:rsid w:val="00327957"/>
    <w:rsid w:val="003A2062"/>
    <w:rsid w:val="003D315B"/>
    <w:rsid w:val="003D3246"/>
    <w:rsid w:val="00470AB2"/>
    <w:rsid w:val="00500B2A"/>
    <w:rsid w:val="00521DE9"/>
    <w:rsid w:val="005F3A32"/>
    <w:rsid w:val="006D5499"/>
    <w:rsid w:val="007217D5"/>
    <w:rsid w:val="007E4F2F"/>
    <w:rsid w:val="00876C04"/>
    <w:rsid w:val="008B0451"/>
    <w:rsid w:val="008B595B"/>
    <w:rsid w:val="009111B7"/>
    <w:rsid w:val="009974EF"/>
    <w:rsid w:val="00A00E93"/>
    <w:rsid w:val="00AE20F3"/>
    <w:rsid w:val="00B406FC"/>
    <w:rsid w:val="00BA260E"/>
    <w:rsid w:val="00E82018"/>
    <w:rsid w:val="00E9556B"/>
    <w:rsid w:val="00E97CDE"/>
    <w:rsid w:val="00F03E4A"/>
    <w:rsid w:val="00F16E64"/>
    <w:rsid w:val="00F55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06FC"/>
    <w:rPr>
      <w:color w:val="808080"/>
    </w:rPr>
  </w:style>
  <w:style w:type="paragraph" w:customStyle="1" w:styleId="B34B9E3E30474BE8AAE1E1876DDCFD58">
    <w:name w:val="B34B9E3E30474BE8AAE1E1876DDCFD58"/>
    <w:rsid w:val="002956C9"/>
  </w:style>
  <w:style w:type="paragraph" w:customStyle="1" w:styleId="AC0B0EDC30314617A4B6FB62EDBDF1C7">
    <w:name w:val="AC0B0EDC30314617A4B6FB62EDBDF1C7"/>
    <w:rsid w:val="002956C9"/>
  </w:style>
  <w:style w:type="paragraph" w:customStyle="1" w:styleId="0061DAF5E68F4900AAC111335A327181">
    <w:name w:val="0061DAF5E68F4900AAC111335A327181"/>
    <w:rsid w:val="00B40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3F2BC8E-E2DA-4F4C-B56B-49A78A425816}">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9030E70-3799-49EF-94EA-D708A3E3537C}">
  <we:reference id="wa104380122" version="1.0.0.1" store="en-US" storeType="OMEX"/>
  <we:alternateReferences>
    <we:reference id="wa104380122" version="1.0.0.1" store="wa104380122" storeType="OMEX"/>
  </we:alternateReferences>
  <we:properties>
    <we:property name="optionsValues" value="&quot;{\&quot;doc:5cdeccb4e4b032db935cf54c&amp;2090040733\&quot;:{\&quot;pageReplace\&quot;:\&quot;\&quot;,\&quot;author\&quot;:true,\&quot;year\&quot;:true,\&quot;prefix\&quot;:\&quot;\&quot;,\&quot;suffix\&quot;:\&quot;\&quot;,\&quot;id\&quot;:\&quot;doc:5cdeccb4e4b032db935cf54c\&quot;},\&quot;doc:5ce27f4ae4b02cf23c2864f1&amp;-859734182\&quot;:{\&quot;id\&quot;:\&quot;doc:5ce27f4ae4b02cf23c2864f1\&quot;,\&quot;projectId\&quot;:\&quot;ap:5c094449e4b0435efe4df07d\&quot;,\&quot;pageReplace\&quot;:\&quot;\&quot;,\&quot;author\&quot;:true,\&quot;year\&quot;:true,\&quot;prefix\&quot;:\&quot;\&quot;,\&quot;suffix\&quot;:\&quot;\&quot;},\&quot;doc:5cd94e54e4b029a7217dadab&amp;-1117061599\&quot;:{\&quot;id\&quot;:\&quot;doc:5cd94e54e4b029a7217dadab\&quot;,\&quot;projectId\&quot;:\&quot;ap:5c094449e4b0435efe4df07d\&quot;,\&quot;pageReplace\&quot;:\&quot;\&quot;,\&quot;author\&quot;:true,\&quot;year\&quot;:true,\&quot;prefix\&quot;:\&quot;\&quot;,\&quot;suffix\&quot;:\&quot;\&quot;},\&quot;doc:5cdbf326e4b02757ee4c7fdb&amp;-1799225534\&quot;:{\&quot;pageReplace\&quot;:\&quot;\&quot;,\&quot;author\&quot;:true,\&quot;year\&quot;:true,\&quot;prefix\&quot;:\&quot;\&quot;,\&quot;suffix\&quot;:\&quot;\&quot;,\&quot;id\&quot;:\&quot;doc:5cdbf326e4b02757ee4c7fdb\&quot;},\&quot;doc:5ce27f4ae4b02cf23c2864f1&amp;1697814791\&quot;:{\&quot;id\&quot;:\&quot;doc:5ce27f4ae4b02cf23c2864f1\&quot;,\&quot;projectId\&quot;:\&quot;ap:5c094449e4b0435efe4df07d\&quot;,\&quot;pageReplace\&quot;:\&quot;\&quot;,\&quot;author\&quot;:true,\&quot;year\&quot;:true,\&quot;prefix\&quot;:\&quot;\&quot;,\&quot;suffix\&quot;:\&quot;\&quot;},\&quot;doc:5ce517a9e4b076262b583112&amp;-987170059\&quot;:{\&quot;id\&quot;:\&quot;doc:5ce517a9e4b076262b583112\&quot;,\&quot;projectId\&quot;:\&quot;ap:5c094449e4b0435efe4df07d\&quot;,\&quot;pageReplace\&quot;:\&quot;\&quot;,\&quot;author\&quot;:true,\&quot;year\&quot;:true,\&quot;prefix\&quot;:\&quot;\&quot;,\&quot;suffix\&quot;:\&quot;\&quot;},\&quot;doc:5ce519dce4b03b8a8db62920&amp;94375459\&quot;:{\&quot;id\&quot;:\&quot;doc:5ce519dce4b03b8a8db62920\&quot;,\&quot;projectId\&quot;:\&quot;ap:5c094449e4b0435efe4df07d\&quot;,\&quot;pageReplace\&quot;:\&quot;\&quot;,\&quot;author\&quot;:true,\&quot;year\&quot;:true,\&quot;prefix\&quot;:\&quot;\&quot;,\&quot;suffix\&quot;:\&quot;\&quot;}}&quot;"/>
    <we:property name="documentProjectId" value="&quot;\&quot;ap:5c094449e4b0435efe4df07d\&quot;&quot;"/>
    <we:property name="contentControlsValues" value="&quot;{\&quot;cit:_859734182\&quot;:\&quot;&lt;sup&gt;1&lt;/sup&gt;\&quot;,\&quot;cit:_663319806\&quot;:\&quot;&lt;sup&gt;2&lt;/sup&gt;\&quot;,\&quot;cit:_1117061599\&quot;:\&quot;&lt;sup&gt;3&lt;/sup&gt;\&quot;,\&quot;cit:_1799225534\&quot;:\&quot;&lt;sup&gt;4&lt;/sup&gt;\&quot;,\&quot;cit:1697814791\&quot;:\&quot;&lt;sup&gt;1&lt;/sup&gt;\&quot;,\&quot;cit:94375459\&quot;:\&quot;&lt;sup&gt;5&lt;/sup&gt;\&quot;,\&quot;cit:2090040733\&quot;:\&quot;&lt;sup&gt;2&lt;/sup&gt;\&quot;,\&quot;cit:_1506121876\&quot;:\&quot;&lt;p style='line-height: 2;'&gt;1. Lewis A, Jolly K, Adab P, et al. A brief intervention for weight management in primary care: Study protocol for a randomized controlled trial. &lt;i&gt;Trials&lt;/i&gt;. 2013;14(1):393. doi: 10.1186/1745-6215-14-393.&lt;/p&gt;\\n&lt;p style='line-height: 2;'&gt;2. Alexander SC, Østbye T, Pollak KI, Gradison M, Bastian LA, Brouwer RJN. Physicians' beliefs about discussing obesity: Results from focus groups. &lt;i&gt;American Journal of Health Promotion&lt;/i&gt;. 2007;21(6):498-500. doi: 10.4278/0890-1171-21.6.498.&lt;/p&gt;\\n&lt;p style='line-height: 2;'&gt;3. Michie S, Richardson M, Johnston M, et al. The behavior change technique taxonomy (v1) of 93 hierarchically clustered techniques: Building an international consensus for the reporting of behavior change interventions. &lt;i&gt;Ann Behav Med&lt;/i&gt;. 2013;46(1):81-95. doi: 10.1007/s12160-013-9486-6.&lt;/p&gt;\\n&lt;p style='line-height: 2;'&gt;4. Michie S, Ashford S, Sniehotta FF, Dombrowski SU, Bishop A, French DP. A refined taxonomy of behaviour change techniques to help people change their physical activity and healthy eating behaviours: The CALO-RE taxonomy. &lt;i&gt;Psychol Health&lt;/i&gt;. 2011;26(11):1479-1498. doi: 10.1080/08870446.2010.540664.&lt;/p&gt;\\n&lt;p style='line-height: 2;'&gt;5. Blackburn G. Effect of degree of weight loss on health benefits. &lt;i&gt;Obes Res&lt;/i&gt;. 1995;3 Suppl 2:211s.&lt;/p&gt;\\n\&quot;}&quot;"/>
    <we:property name="citationStyle" value="&quot;{\&quot;id\&quot;:\&quot;1004\&quot;,\&quot;styleType\&quot;:\&quot;refworks\&quot;,\&quot;name\&quot;:\&quot;AMA - American Medical Association, 10th Edition\&quot;,\&quot;isInstitutional\&quot;:false,\&quot;citeStyle\&quot;:\&quot;INTEXT_ONLY\&quot;,\&quot;isSorted\&quot;:false,\&quot;usesNumbers\&quot;:true}&quot;"/>
    <we:property name="cit:_987170059" value="&quot;{\&quot;docs\&quot;:[{\&quot;id\&quot;:\&quot;doc:5ce517a9e4b076262b583112\&quot;,\&quot;projectId\&quot;:\&quot;ap:5c094449e4b0435efe4df07d\&quot;,\&quot;pageReplace\&quot;:\&quot;\&quot;,\&quot;author\&quot;:true,\&quot;year\&quot;:true,\&quot;prefix\&quot;:\&quot;\&quot;,\&quot;suffix\&quot;:\&quot;\&quot;}],\&quot;position\&quot;:\&quot;body\&quot;}&quot;"/>
    <we:property name="cit:_859734182" value="&quot;{\&quot;docs\&quot;:[{\&quot;id\&quot;:\&quot;doc:5ce27f4ae4b02cf23c2864f1\&quot;,\&quot;projectId\&quot;:\&quot;ap:5c094449e4b0435efe4df07d\&quot;,\&quot;pageReplace\&quot;:\&quot;\&quot;,\&quot;author\&quot;:true,\&quot;year\&quot;:true,\&quot;prefix\&quot;:\&quot;\&quot;,\&quot;suffix\&quot;:\&quot;\&quot;}],\&quot;position\&quot;:\&quot;body\&quot;}&quot;"/>
    <we:property name="cit:_663319806" value="&quot;{\&quot;docs\&quot;:[{\&quot;id\&quot;:\&quot;doc:5cdeccb4e4b032db935cf54c\&quot;,\&quot;pageReplace\&quot;:\&quot;\&quot;,\&quot;author\&quot;:true,\&quot;year\&quot;:true,\&quot;prefix\&quot;:\&quot;\&quot;,\&quot;suffix\&quot;:\&quot;\&quot;}],\&quot;position\&quot;:\&quot;body\&quot;}&quot;"/>
    <we:property name="cit:_1799225534" value="&quot;{\&quot;docs\&quot;:[{\&quot;pageReplace\&quot;:\&quot;\&quot;,\&quot;author\&quot;:true,\&quot;year\&quot;:true,\&quot;prefix\&quot;:\&quot;\&quot;,\&quot;suffix\&quot;:\&quot;\&quot;,\&quot;id\&quot;:\&quot;doc:5cdbf326e4b02757ee4c7fdb\&quot;}],\&quot;position\&quot;:\&quot;body\&quot;}&quot;"/>
    <we:property name="cit:_1117061599" value="&quot;{\&quot;docs\&quot;:[{\&quot;id\&quot;:\&quot;doc:5cd94e54e4b029a7217dadab\&quot;,\&quot;projectId\&quot;:\&quot;ap:5c094449e4b0435efe4df07d\&quot;,\&quot;pageReplace\&quot;:\&quot;\&quot;,\&quot;author\&quot;:true,\&quot;year\&quot;:true,\&quot;prefix\&quot;:\&quot;\&quot;,\&quot;suffix\&quot;:\&quot;\&quot;}],\&quot;position\&quot;:\&quot;body\&quot;}&quot;"/>
    <we:property name="cit:2090040733" value="&quot;{\&quot;docs\&quot;:[{\&quot;pageReplace\&quot;:\&quot;\&quot;,\&quot;author\&quot;:true,\&quot;year\&quot;:true,\&quot;prefix\&quot;:\&quot;\&quot;,\&quot;suffix\&quot;:\&quot;\&quot;,\&quot;id\&quot;:\&quot;doc:5cdeccb4e4b032db935cf54c\&quot;}],\&quot;position\&quot;:\&quot;body\&quot;}&quot;"/>
    <we:property name="cit:1697814791" value="&quot;{\&quot;docs\&quot;:[{\&quot;id\&quot;:\&quot;doc:5ce27f4ae4b02cf23c2864f1\&quot;,\&quot;projectId\&quot;:\&quot;ap:5c094449e4b0435efe4df07d\&quot;,\&quot;pageReplace\&quot;:\&quot;\&quot;,\&quot;author\&quot;:true,\&quot;year\&quot;:true,\&quot;prefix\&quot;:\&quot;\&quot;,\&quot;suffix\&quot;:\&quot;\&quot;}],\&quot;position\&quot;:\&quot;body\&quot;}&quot;"/>
    <we:property name="biblioId" value="-1506121876"/>
    <we:property name="cit:94375459" value="&quot;{\&quot;docs\&quot;:[{\&quot;id\&quot;:\&quot;doc:5ce519dce4b03b8a8db62920\&quot;,\&quot;projectId\&quot;:\&quot;ap:5c094449e4b0435efe4df07d\&quot;,\&quot;pageReplace\&quot;:\&quot;\&quot;,\&quot;author\&quot;:true,\&quot;year\&quot;:true,\&quot;prefix\&quot;:\&quot;\&quot;,\&quot;suffix\&quot;:\&quot;\&quot;}],\&quot;position\&quot;:\&quot;body\&quot;}&quot;"/>
  </we:properties>
  <we:bindings>
    <we:binding id="-1799225534" type="text" appref="2495741762"/>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Pau16</b:Tag>
    <b:SourceType>JournalArticle</b:SourceType>
    <b:Guid>{4C98BB64-86B5-4A09-9BBA-AE42DAAF57F8}</b:Guid>
    <b:Author>
      <b:Author>
        <b:NameList>
          <b:Person>
            <b:Last>Paul Aveyard</b:Last>
            <b:First>Amanda</b:First>
            <b:Middle>Lewis, Sarah Tearne, Kathryn Hood, Anna Christian-Brown, Peymane Adab, Rachna Begh, Kate Jolly, Amanda Daley, Amanda Farley et al</b:Middle>
          </b:Person>
        </b:NameList>
      </b:Author>
    </b:Author>
    <b:Title>Screening and brief intervention for obesity in primary care: a parallel, two-arm, randomised trial</b:Title>
    <b:JournalName>The Lancet</b:JournalName>
    <b:Year>2016</b:Year>
    <b:Pages>2492-2500</b:Pages>
    <b:Volume>388</b:Volume>
    <b:Issue>10059</b:Issue>
    <b:YearAccessed>2019</b:YearAccessed>
    <b:MonthAccessed>May</b:MonthAccessed>
    <b:DayAccessed>23</b:DayAccessed>
    <b:RefOrder>1</b:RefOrder>
  </b:Source>
</b:Sources>
</file>

<file path=customXml/itemProps1.xml><?xml version="1.0" encoding="utf-8"?>
<ds:datastoreItem xmlns:ds="http://schemas.openxmlformats.org/officeDocument/2006/customXml" ds:itemID="{377CD7E1-B8A2-4B47-8535-08DDE7648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3949</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bourhill.jk</dc:creator>
  <cp:keywords/>
  <dc:description/>
  <cp:lastModifiedBy>Eleanor Ayre</cp:lastModifiedBy>
  <cp:revision>13</cp:revision>
  <dcterms:created xsi:type="dcterms:W3CDTF">2019-06-26T12:14:00Z</dcterms:created>
  <dcterms:modified xsi:type="dcterms:W3CDTF">2019-06-27T12:24:00Z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3100f89f-62dd-3144-9490-af25a9b9a509</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